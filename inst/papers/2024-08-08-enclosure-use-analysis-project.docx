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DCCF86" w14:textId="4F36A1D2" w:rsidR="00FB12EA" w:rsidDel="0044396C" w:rsidRDefault="0044396C" w:rsidP="00AD255E">
      <w:pPr>
        <w:spacing w:line="360" w:lineRule="auto"/>
        <w:jc w:val="both"/>
        <w:rPr>
          <w:del w:id="0" w:author="James Brereton" w:date="2024-08-06T14:13:00Z" w16du:dateUtc="2024-08-06T13:13:00Z"/>
          <w:rFonts w:cstheme="minorHAnsi"/>
        </w:rPr>
      </w:pPr>
      <w:ins w:id="1" w:author="James Brereton" w:date="2024-08-06T14:13:00Z">
        <w:r w:rsidRPr="0044396C">
          <w:rPr>
            <w:rFonts w:cstheme="minorHAnsi"/>
          </w:rPr>
          <w:t xml:space="preserve">Incorporating the Enclosure </w:t>
        </w:r>
        <w:proofErr w:type="spellStart"/>
        <w:r w:rsidRPr="0044396C">
          <w:rPr>
            <w:rFonts w:cstheme="minorHAnsi"/>
          </w:rPr>
          <w:t>MonitoR</w:t>
        </w:r>
        <w:proofErr w:type="spellEnd"/>
        <w:r w:rsidRPr="0044396C">
          <w:rPr>
            <w:rFonts w:cstheme="minorHAnsi"/>
          </w:rPr>
          <w:t xml:space="preserve"> Use (EMU) App to </w:t>
        </w:r>
        <w:proofErr w:type="spellStart"/>
        <w:r w:rsidRPr="0044396C">
          <w:rPr>
            <w:rFonts w:cstheme="minorHAnsi"/>
          </w:rPr>
          <w:t>ZooMonitor</w:t>
        </w:r>
        <w:proofErr w:type="spellEnd"/>
        <w:r w:rsidRPr="0044396C">
          <w:rPr>
            <w:rFonts w:cstheme="minorHAnsi"/>
          </w:rPr>
          <w:t xml:space="preserve"> Observations</w:t>
        </w:r>
      </w:ins>
      <w:commentRangeStart w:id="2"/>
      <w:del w:id="3" w:author="James Brereton" w:date="2024-08-06T14:13:00Z" w16du:dateUtc="2024-08-06T13:13:00Z">
        <w:r w:rsidR="00A13F6E" w:rsidRPr="00AD255E" w:rsidDel="0044396C">
          <w:rPr>
            <w:rFonts w:cstheme="minorHAnsi"/>
          </w:rPr>
          <w:delText>Meshing animal b</w:delText>
        </w:r>
        <w:r w:rsidR="00D711A6" w:rsidRPr="00AD255E" w:rsidDel="0044396C">
          <w:rPr>
            <w:rFonts w:cstheme="minorHAnsi"/>
          </w:rPr>
          <w:delText>ehavior</w:delText>
        </w:r>
        <w:r w:rsidR="00A13F6E" w:rsidRPr="00AD255E" w:rsidDel="0044396C">
          <w:rPr>
            <w:rFonts w:cstheme="minorHAnsi"/>
          </w:rPr>
          <w:delText xml:space="preserve"> and enclosure use analysis using a new tool for zoo researchers</w:delText>
        </w:r>
        <w:commentRangeEnd w:id="2"/>
        <w:r w:rsidR="00D956AB" w:rsidDel="0044396C">
          <w:rPr>
            <w:rStyle w:val="CommentReference"/>
          </w:rPr>
          <w:commentReference w:id="2"/>
        </w:r>
      </w:del>
    </w:p>
    <w:p w14:paraId="3A431878" w14:textId="77777777" w:rsidR="0044396C" w:rsidRDefault="0044396C" w:rsidP="00AD255E">
      <w:pPr>
        <w:spacing w:line="360" w:lineRule="auto"/>
        <w:jc w:val="both"/>
        <w:rPr>
          <w:ins w:id="4" w:author="James Brereton" w:date="2024-08-06T14:14:00Z" w16du:dateUtc="2024-08-06T13:14:00Z"/>
          <w:rFonts w:cstheme="minorHAnsi"/>
        </w:rPr>
      </w:pPr>
    </w:p>
    <w:p w14:paraId="07D95B06" w14:textId="13E039FA" w:rsidR="0044396C" w:rsidRPr="00AD255E" w:rsidRDefault="0044396C" w:rsidP="00AD255E">
      <w:pPr>
        <w:spacing w:line="360" w:lineRule="auto"/>
        <w:jc w:val="both"/>
        <w:rPr>
          <w:ins w:id="5" w:author="James Brereton" w:date="2024-08-06T14:13:00Z" w16du:dateUtc="2024-08-06T13:13:00Z"/>
          <w:rFonts w:cstheme="minorHAnsi"/>
        </w:rPr>
      </w:pPr>
      <w:ins w:id="6" w:author="James Brereton" w:date="2024-08-06T14:14:00Z" w16du:dateUtc="2024-08-06T13:14:00Z">
        <w:r>
          <w:rPr>
            <w:rFonts w:cstheme="minorHAnsi"/>
          </w:rPr>
          <w:t>Technical Report</w:t>
        </w:r>
      </w:ins>
    </w:p>
    <w:p w14:paraId="365B91C6" w14:textId="363BE9CB" w:rsidR="00A13F6E" w:rsidRPr="00AD255E" w:rsidRDefault="00A13F6E" w:rsidP="00AD255E">
      <w:pPr>
        <w:spacing w:line="360" w:lineRule="auto"/>
        <w:jc w:val="both"/>
        <w:rPr>
          <w:rFonts w:cstheme="minorHAnsi"/>
        </w:rPr>
      </w:pPr>
      <w:commentRangeStart w:id="7"/>
      <w:r w:rsidRPr="00AD255E">
        <w:rPr>
          <w:rFonts w:cstheme="minorHAnsi"/>
        </w:rPr>
        <w:t>James Edward Brereton</w:t>
      </w:r>
      <w:r w:rsidRPr="00AD255E">
        <w:rPr>
          <w:rFonts w:cstheme="minorHAnsi"/>
          <w:vertAlign w:val="superscript"/>
        </w:rPr>
        <w:t>1</w:t>
      </w:r>
      <w:r w:rsidRPr="00AD255E">
        <w:rPr>
          <w:rFonts w:cstheme="minorHAnsi"/>
        </w:rPr>
        <w:t>, Jono Tuke</w:t>
      </w:r>
      <w:r w:rsidRPr="00AD255E">
        <w:rPr>
          <w:rFonts w:cstheme="minorHAnsi"/>
          <w:vertAlign w:val="superscript"/>
        </w:rPr>
        <w:t>2</w:t>
      </w:r>
      <w:r w:rsidRPr="00AD255E">
        <w:rPr>
          <w:rFonts w:cstheme="minorHAnsi"/>
        </w:rPr>
        <w:t xml:space="preserve"> and Eduardo J. Fernandez</w:t>
      </w:r>
      <w:r w:rsidRPr="00AD255E">
        <w:rPr>
          <w:rFonts w:cstheme="minorHAnsi"/>
          <w:vertAlign w:val="superscript"/>
        </w:rPr>
        <w:t>3</w:t>
      </w:r>
      <w:commentRangeEnd w:id="7"/>
      <w:r w:rsidR="001A63B7">
        <w:rPr>
          <w:rStyle w:val="CommentReference"/>
        </w:rPr>
        <w:commentReference w:id="7"/>
      </w:r>
    </w:p>
    <w:p w14:paraId="723E389F" w14:textId="77777777" w:rsidR="00A13F6E" w:rsidRPr="00AD255E" w:rsidRDefault="00A13F6E" w:rsidP="00AD255E">
      <w:pPr>
        <w:spacing w:line="360" w:lineRule="auto"/>
        <w:jc w:val="both"/>
        <w:rPr>
          <w:rFonts w:cstheme="minorHAnsi"/>
        </w:rPr>
      </w:pPr>
    </w:p>
    <w:p w14:paraId="226C4DDC" w14:textId="691C0023" w:rsidR="00A13F6E" w:rsidRPr="00AD255E" w:rsidRDefault="00A13F6E" w:rsidP="00AD255E">
      <w:pPr>
        <w:spacing w:line="360" w:lineRule="auto"/>
        <w:jc w:val="both"/>
        <w:rPr>
          <w:rFonts w:cstheme="minorHAnsi"/>
        </w:rPr>
      </w:pPr>
      <w:r w:rsidRPr="00AD255E">
        <w:rPr>
          <w:rFonts w:cstheme="minorHAnsi"/>
          <w:vertAlign w:val="superscript"/>
        </w:rPr>
        <w:t>1</w:t>
      </w:r>
      <w:r w:rsidRPr="00AD255E">
        <w:rPr>
          <w:rFonts w:cstheme="minorHAnsi"/>
        </w:rPr>
        <w:t>University Centre Sparsholt</w:t>
      </w:r>
    </w:p>
    <w:p w14:paraId="71F41ADD" w14:textId="5AD893ED" w:rsidR="00A13F6E" w:rsidRPr="00AD255E" w:rsidRDefault="00A13F6E" w:rsidP="00AD255E">
      <w:pPr>
        <w:spacing w:line="360" w:lineRule="auto"/>
        <w:jc w:val="both"/>
        <w:rPr>
          <w:rFonts w:cstheme="minorHAnsi"/>
        </w:rPr>
      </w:pPr>
      <w:r w:rsidRPr="00AD255E">
        <w:rPr>
          <w:rFonts w:cstheme="minorHAnsi"/>
          <w:vertAlign w:val="superscript"/>
        </w:rPr>
        <w:t>2</w:t>
      </w:r>
      <w:r w:rsidRPr="00AD255E">
        <w:rPr>
          <w:rFonts w:cstheme="minorHAnsi"/>
        </w:rPr>
        <w:t>School of Animal and Veterinary Sciences, University of Adelaide</w:t>
      </w:r>
    </w:p>
    <w:p w14:paraId="42D88F95" w14:textId="12FEC15C" w:rsidR="00A13F6E" w:rsidRPr="00AD255E" w:rsidRDefault="00A13F6E" w:rsidP="00AD255E">
      <w:pPr>
        <w:spacing w:line="360" w:lineRule="auto"/>
        <w:jc w:val="both"/>
        <w:rPr>
          <w:rFonts w:cstheme="minorHAnsi"/>
        </w:rPr>
      </w:pPr>
      <w:r w:rsidRPr="00AD255E">
        <w:rPr>
          <w:rFonts w:cstheme="minorHAnsi"/>
          <w:vertAlign w:val="superscript"/>
        </w:rPr>
        <w:t>3</w:t>
      </w:r>
      <w:r w:rsidRPr="00AD255E">
        <w:rPr>
          <w:rFonts w:cstheme="minorHAnsi"/>
        </w:rPr>
        <w:t>School of Computer and Mathematical Sciences, University of Adelaide</w:t>
      </w:r>
    </w:p>
    <w:p w14:paraId="4CFD8500" w14:textId="77777777" w:rsidR="00A13F6E" w:rsidRPr="00AD255E" w:rsidRDefault="00A13F6E" w:rsidP="00AD255E">
      <w:pPr>
        <w:spacing w:line="360" w:lineRule="auto"/>
        <w:jc w:val="both"/>
        <w:rPr>
          <w:rFonts w:cstheme="minorHAnsi"/>
        </w:rPr>
      </w:pPr>
    </w:p>
    <w:p w14:paraId="598EC965" w14:textId="18F8276F" w:rsidR="00A13F6E" w:rsidRPr="00AD255E" w:rsidRDefault="00A13F6E" w:rsidP="00AD255E">
      <w:pPr>
        <w:spacing w:line="360" w:lineRule="auto"/>
        <w:jc w:val="both"/>
        <w:rPr>
          <w:rFonts w:cstheme="minorHAnsi"/>
        </w:rPr>
      </w:pPr>
      <w:r w:rsidRPr="00AD255E">
        <w:rPr>
          <w:rFonts w:cstheme="minorHAnsi"/>
        </w:rPr>
        <w:t xml:space="preserve">Correspondence: James Brereton, </w:t>
      </w:r>
      <w:hyperlink r:id="rId11" w:history="1">
        <w:r w:rsidRPr="00AD255E">
          <w:rPr>
            <w:rStyle w:val="Hyperlink"/>
            <w:rFonts w:cstheme="minorHAnsi"/>
          </w:rPr>
          <w:t>James.Brereton@sparsholt.ac.uk</w:t>
        </w:r>
      </w:hyperlink>
    </w:p>
    <w:p w14:paraId="13B06AA5" w14:textId="77777777" w:rsidR="00A13F6E" w:rsidRPr="00AD255E" w:rsidRDefault="00A13F6E" w:rsidP="00AD255E">
      <w:pPr>
        <w:spacing w:line="360" w:lineRule="auto"/>
        <w:jc w:val="both"/>
        <w:rPr>
          <w:rFonts w:cstheme="minorHAnsi"/>
        </w:rPr>
      </w:pPr>
    </w:p>
    <w:p w14:paraId="700461CD" w14:textId="77777777" w:rsidR="00A13F6E" w:rsidRPr="00AD255E" w:rsidRDefault="00A13F6E" w:rsidP="00AD255E">
      <w:pPr>
        <w:spacing w:line="360" w:lineRule="auto"/>
        <w:jc w:val="both"/>
        <w:rPr>
          <w:rFonts w:cstheme="minorHAnsi"/>
        </w:rPr>
      </w:pPr>
    </w:p>
    <w:p w14:paraId="6FE5DE98" w14:textId="77777777" w:rsidR="00A13F6E" w:rsidRPr="00AD255E" w:rsidRDefault="00A13F6E" w:rsidP="00AD255E">
      <w:pPr>
        <w:spacing w:line="360" w:lineRule="auto"/>
        <w:jc w:val="both"/>
        <w:rPr>
          <w:rFonts w:cstheme="minorHAnsi"/>
          <w:b/>
        </w:rPr>
      </w:pPr>
      <w:r w:rsidRPr="00AD255E">
        <w:rPr>
          <w:rFonts w:cstheme="minorHAnsi"/>
          <w:b/>
        </w:rPr>
        <w:t>Author Note</w:t>
      </w:r>
    </w:p>
    <w:p w14:paraId="7791EACA" w14:textId="77777777" w:rsidR="00A13F6E" w:rsidRPr="00AD255E" w:rsidRDefault="00A13F6E" w:rsidP="00AD255E">
      <w:pPr>
        <w:spacing w:line="360" w:lineRule="auto"/>
        <w:jc w:val="both"/>
        <w:rPr>
          <w:rFonts w:cstheme="minorHAnsi"/>
        </w:rPr>
      </w:pPr>
      <w:r w:rsidRPr="00AD255E">
        <w:rPr>
          <w:rFonts w:cstheme="minorHAnsi"/>
        </w:rPr>
        <w:t xml:space="preserve">ORCID, James Edward Brereton: </w:t>
      </w:r>
      <w:r w:rsidRPr="00AD255E">
        <w:rPr>
          <w:rFonts w:cstheme="minorHAnsi"/>
          <w:noProof/>
        </w:rPr>
        <w:drawing>
          <wp:inline distT="0" distB="0" distL="0" distR="0" wp14:anchorId="61BC0A1A" wp14:editId="05DC6F86">
            <wp:extent cx="183852" cy="187303"/>
            <wp:effectExtent l="0" t="0" r="0" b="0"/>
            <wp:docPr id="2066653676" name="image1.png" descr="A picture containing text, pool bal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picture containing text, pool ball&#10;&#10;Description automatically generated"/>
                    <pic:cNvPicPr preferRelativeResize="0"/>
                  </pic:nvPicPr>
                  <pic:blipFill>
                    <a:blip r:embed="rId12"/>
                    <a:srcRect l="36404" t="36699" r="36600" b="35793"/>
                    <a:stretch>
                      <a:fillRect/>
                    </a:stretch>
                  </pic:blipFill>
                  <pic:spPr>
                    <a:xfrm>
                      <a:off x="0" y="0"/>
                      <a:ext cx="183852" cy="187303"/>
                    </a:xfrm>
                    <a:prstGeom prst="rect">
                      <a:avLst/>
                    </a:prstGeom>
                    <a:ln/>
                  </pic:spPr>
                </pic:pic>
              </a:graphicData>
            </a:graphic>
          </wp:inline>
        </w:drawing>
      </w:r>
      <w:r w:rsidRPr="00AD255E">
        <w:rPr>
          <w:rFonts w:cstheme="minorHAnsi"/>
        </w:rPr>
        <w:t xml:space="preserve"> 0000-0002-9104-3975</w:t>
      </w:r>
    </w:p>
    <w:p w14:paraId="434DA986" w14:textId="2A345419" w:rsidR="00A13F6E" w:rsidRPr="00AD255E" w:rsidRDefault="00A13F6E" w:rsidP="00AD255E">
      <w:pPr>
        <w:spacing w:line="360" w:lineRule="auto"/>
        <w:jc w:val="both"/>
        <w:rPr>
          <w:rFonts w:cstheme="minorHAnsi"/>
        </w:rPr>
      </w:pPr>
      <w:r w:rsidRPr="00AD255E">
        <w:rPr>
          <w:rFonts w:cstheme="minorHAnsi"/>
        </w:rPr>
        <w:t xml:space="preserve">ORCID, Jono Tuke: </w:t>
      </w:r>
      <w:r w:rsidRPr="00AD255E">
        <w:rPr>
          <w:rFonts w:cstheme="minorHAnsi"/>
          <w:noProof/>
        </w:rPr>
        <w:drawing>
          <wp:inline distT="0" distB="0" distL="0" distR="0" wp14:anchorId="4AD75A2D" wp14:editId="42AB488A">
            <wp:extent cx="183852" cy="187303"/>
            <wp:effectExtent l="0" t="0" r="0" b="0"/>
            <wp:docPr id="871025906" name="image1.png" descr="A picture containing text, pool bal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picture containing text, pool ball&#10;&#10;Description automatically generated"/>
                    <pic:cNvPicPr preferRelativeResize="0"/>
                  </pic:nvPicPr>
                  <pic:blipFill>
                    <a:blip r:embed="rId12"/>
                    <a:srcRect l="36404" t="36699" r="36600" b="35793"/>
                    <a:stretch>
                      <a:fillRect/>
                    </a:stretch>
                  </pic:blipFill>
                  <pic:spPr>
                    <a:xfrm>
                      <a:off x="0" y="0"/>
                      <a:ext cx="183852" cy="187303"/>
                    </a:xfrm>
                    <a:prstGeom prst="rect">
                      <a:avLst/>
                    </a:prstGeom>
                    <a:ln/>
                  </pic:spPr>
                </pic:pic>
              </a:graphicData>
            </a:graphic>
          </wp:inline>
        </w:drawing>
      </w:r>
      <w:r w:rsidRPr="00AD255E">
        <w:rPr>
          <w:rFonts w:cstheme="minorHAnsi"/>
        </w:rPr>
        <w:t xml:space="preserve"> 0000-0002-1688-8951</w:t>
      </w:r>
    </w:p>
    <w:p w14:paraId="5582BBD5" w14:textId="4330D44F" w:rsidR="00A13F6E" w:rsidRPr="00AD255E" w:rsidRDefault="00A13F6E" w:rsidP="00AD255E">
      <w:pPr>
        <w:spacing w:line="360" w:lineRule="auto"/>
        <w:jc w:val="both"/>
        <w:rPr>
          <w:rFonts w:cstheme="minorHAnsi"/>
        </w:rPr>
      </w:pPr>
      <w:r w:rsidRPr="00AD255E">
        <w:rPr>
          <w:rFonts w:cstheme="minorHAnsi"/>
        </w:rPr>
        <w:t xml:space="preserve">ORCID, Eduardo J. Fernandez: </w:t>
      </w:r>
      <w:r w:rsidRPr="00AD255E">
        <w:rPr>
          <w:rFonts w:cstheme="minorHAnsi"/>
          <w:noProof/>
        </w:rPr>
        <w:drawing>
          <wp:inline distT="0" distB="0" distL="0" distR="0" wp14:anchorId="136CC2E8" wp14:editId="4E7E00AB">
            <wp:extent cx="183852" cy="187303"/>
            <wp:effectExtent l="0" t="0" r="0" b="0"/>
            <wp:docPr id="2066653675" name="image1.png" descr="A picture containing text, pool bal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picture containing text, pool ball&#10;&#10;Description automatically generated"/>
                    <pic:cNvPicPr preferRelativeResize="0"/>
                  </pic:nvPicPr>
                  <pic:blipFill>
                    <a:blip r:embed="rId12"/>
                    <a:srcRect l="36404" t="36699" r="36600" b="35793"/>
                    <a:stretch>
                      <a:fillRect/>
                    </a:stretch>
                  </pic:blipFill>
                  <pic:spPr>
                    <a:xfrm>
                      <a:off x="0" y="0"/>
                      <a:ext cx="183852" cy="187303"/>
                    </a:xfrm>
                    <a:prstGeom prst="rect">
                      <a:avLst/>
                    </a:prstGeom>
                    <a:ln/>
                  </pic:spPr>
                </pic:pic>
              </a:graphicData>
            </a:graphic>
          </wp:inline>
        </w:drawing>
      </w:r>
      <w:r w:rsidRPr="00AD255E">
        <w:rPr>
          <w:rFonts w:cstheme="minorHAnsi"/>
        </w:rPr>
        <w:t xml:space="preserve"> 0000-0001-5444-6604</w:t>
      </w:r>
    </w:p>
    <w:p w14:paraId="74A4FD67" w14:textId="77777777" w:rsidR="003F4897" w:rsidRDefault="003F4897" w:rsidP="00AD255E">
      <w:pPr>
        <w:spacing w:line="360" w:lineRule="auto"/>
        <w:jc w:val="both"/>
        <w:rPr>
          <w:ins w:id="8" w:author="James Brereton" w:date="2024-08-06T14:30:00Z" w16du:dateUtc="2024-08-06T13:30:00Z"/>
          <w:rFonts w:cstheme="minorHAnsi"/>
        </w:rPr>
      </w:pPr>
    </w:p>
    <w:p w14:paraId="0AED701D" w14:textId="77777777" w:rsidR="003F4897" w:rsidRDefault="003F4897" w:rsidP="00AD255E">
      <w:pPr>
        <w:spacing w:line="360" w:lineRule="auto"/>
        <w:jc w:val="both"/>
        <w:rPr>
          <w:ins w:id="9" w:author="James Brereton" w:date="2024-08-06T14:30:00Z" w16du:dateUtc="2024-08-06T13:30:00Z"/>
          <w:rFonts w:cstheme="minorHAnsi"/>
        </w:rPr>
      </w:pPr>
    </w:p>
    <w:p w14:paraId="3576C296" w14:textId="73BF3839" w:rsidR="00A13F6E" w:rsidRPr="00AD255E" w:rsidRDefault="003F4897" w:rsidP="00AD255E">
      <w:pPr>
        <w:spacing w:line="360" w:lineRule="auto"/>
        <w:jc w:val="both"/>
        <w:rPr>
          <w:rFonts w:cstheme="minorHAnsi"/>
        </w:rPr>
      </w:pPr>
      <w:ins w:id="10" w:author="James Brereton" w:date="2024-08-06T14:30:00Z" w16du:dateUtc="2024-08-06T13:30:00Z">
        <w:r>
          <w:rPr>
            <w:rFonts w:cstheme="minorHAnsi"/>
          </w:rPr>
          <w:t xml:space="preserve">Word count: </w:t>
        </w:r>
      </w:ins>
      <w:r>
        <w:rPr>
          <w:rFonts w:cstheme="minorHAnsi"/>
        </w:rPr>
        <w:t>1,996</w:t>
      </w:r>
    </w:p>
    <w:p w14:paraId="79CC2B01" w14:textId="7622FBA2" w:rsidR="00FB12EA" w:rsidRPr="00AD255E" w:rsidRDefault="00FB12EA" w:rsidP="00AD255E">
      <w:pPr>
        <w:spacing w:line="360" w:lineRule="auto"/>
        <w:jc w:val="both"/>
        <w:rPr>
          <w:rFonts w:cstheme="minorHAnsi"/>
          <w:color w:val="FF0000"/>
        </w:rPr>
      </w:pPr>
      <w:r w:rsidRPr="00AD255E">
        <w:rPr>
          <w:rFonts w:cstheme="minorHAnsi"/>
          <w:color w:val="FF0000"/>
        </w:rPr>
        <w:br w:type="page"/>
      </w:r>
      <w:r w:rsidRPr="00AD255E">
        <w:rPr>
          <w:rFonts w:cstheme="minorHAnsi"/>
          <w:b/>
          <w:bCs/>
        </w:rPr>
        <w:lastRenderedPageBreak/>
        <w:t>Abstract</w:t>
      </w:r>
    </w:p>
    <w:p w14:paraId="45B4716D" w14:textId="0A3ECE74" w:rsidR="00463CD1" w:rsidRPr="00AD255E" w:rsidRDefault="00614A08" w:rsidP="00AD255E">
      <w:pPr>
        <w:spacing w:line="360" w:lineRule="auto"/>
        <w:jc w:val="both"/>
        <w:rPr>
          <w:rFonts w:cstheme="minorHAnsi"/>
        </w:rPr>
      </w:pPr>
      <w:r w:rsidRPr="00AD255E">
        <w:rPr>
          <w:rFonts w:cstheme="minorHAnsi"/>
        </w:rPr>
        <w:t xml:space="preserve">Welfare </w:t>
      </w:r>
      <w:r w:rsidR="00EB14D7" w:rsidRPr="00AD255E">
        <w:rPr>
          <w:rFonts w:cstheme="minorHAnsi"/>
        </w:rPr>
        <w:t>audits</w:t>
      </w:r>
      <w:r w:rsidRPr="00AD255E">
        <w:rPr>
          <w:rFonts w:cstheme="minorHAnsi"/>
        </w:rPr>
        <w:t xml:space="preserve"> </w:t>
      </w:r>
      <w:r w:rsidR="00EB14D7" w:rsidRPr="00AD255E">
        <w:rPr>
          <w:rFonts w:cstheme="minorHAnsi"/>
        </w:rPr>
        <w:t xml:space="preserve">that contain </w:t>
      </w:r>
      <w:r w:rsidR="00347063" w:rsidRPr="00AD255E">
        <w:rPr>
          <w:rFonts w:cstheme="minorHAnsi"/>
        </w:rPr>
        <w:t>b</w:t>
      </w:r>
      <w:r w:rsidR="00D711A6" w:rsidRPr="00AD255E">
        <w:rPr>
          <w:rFonts w:cstheme="minorHAnsi"/>
        </w:rPr>
        <w:t>ehavior</w:t>
      </w:r>
      <w:r w:rsidR="00347063" w:rsidRPr="00AD255E">
        <w:rPr>
          <w:rFonts w:cstheme="minorHAnsi"/>
        </w:rPr>
        <w:t xml:space="preserve"> and e</w:t>
      </w:r>
      <w:r w:rsidR="00463CD1" w:rsidRPr="00AD255E">
        <w:rPr>
          <w:rFonts w:cstheme="minorHAnsi"/>
        </w:rPr>
        <w:t xml:space="preserve">nclosure use </w:t>
      </w:r>
      <w:r w:rsidR="00EB14D7" w:rsidRPr="00AD255E">
        <w:rPr>
          <w:rFonts w:cstheme="minorHAnsi"/>
        </w:rPr>
        <w:t xml:space="preserve">assessments </w:t>
      </w:r>
      <w:r w:rsidR="00463CD1" w:rsidRPr="00AD255E">
        <w:rPr>
          <w:rFonts w:cstheme="minorHAnsi"/>
        </w:rPr>
        <w:t xml:space="preserve">are commonly used </w:t>
      </w:r>
      <w:r w:rsidR="00347063" w:rsidRPr="00AD255E">
        <w:rPr>
          <w:rFonts w:cstheme="minorHAnsi"/>
        </w:rPr>
        <w:t xml:space="preserve">in </w:t>
      </w:r>
      <w:r w:rsidR="00463CD1" w:rsidRPr="00AD255E">
        <w:rPr>
          <w:rFonts w:cstheme="minorHAnsi"/>
        </w:rPr>
        <w:t>zoo</w:t>
      </w:r>
      <w:r w:rsidR="00347063" w:rsidRPr="00AD255E">
        <w:rPr>
          <w:rFonts w:cstheme="minorHAnsi"/>
        </w:rPr>
        <w:t>s</w:t>
      </w:r>
      <w:r w:rsidR="00463CD1" w:rsidRPr="00AD255E">
        <w:rPr>
          <w:rFonts w:cstheme="minorHAnsi"/>
        </w:rPr>
        <w:t xml:space="preserve"> and aquari</w:t>
      </w:r>
      <w:r w:rsidR="00EB14D7" w:rsidRPr="00AD255E">
        <w:rPr>
          <w:rFonts w:cstheme="minorHAnsi"/>
        </w:rPr>
        <w:t>a</w:t>
      </w:r>
      <w:r w:rsidR="00463CD1" w:rsidRPr="00AD255E">
        <w:rPr>
          <w:rFonts w:cstheme="minorHAnsi"/>
        </w:rPr>
        <w:t xml:space="preserve">. However, the two components are often used separately to one another, and many </w:t>
      </w:r>
      <w:proofErr w:type="gramStart"/>
      <w:r w:rsidR="00463CD1" w:rsidRPr="00AD255E">
        <w:rPr>
          <w:rFonts w:cstheme="minorHAnsi"/>
        </w:rPr>
        <w:t>enclosure</w:t>
      </w:r>
      <w:proofErr w:type="gramEnd"/>
      <w:r w:rsidR="00463CD1" w:rsidRPr="00AD255E">
        <w:rPr>
          <w:rFonts w:cstheme="minorHAnsi"/>
        </w:rPr>
        <w:t xml:space="preserve"> use studies are limited by problems with unequal zone sizes</w:t>
      </w:r>
      <w:r w:rsidR="007A6388" w:rsidRPr="00AD255E">
        <w:rPr>
          <w:rFonts w:cstheme="minorHAnsi"/>
        </w:rPr>
        <w:t xml:space="preserve">, despite the fact that enclosure use indices such as Entropy, </w:t>
      </w:r>
      <w:ins w:id="11" w:author="James Brereton" w:date="2024-08-06T14:24:00Z" w16du:dateUtc="2024-08-06T13:24:00Z">
        <w:r w:rsidR="001A4DE7">
          <w:rPr>
            <w:rFonts w:cstheme="minorHAnsi"/>
          </w:rPr>
          <w:t xml:space="preserve">modified </w:t>
        </w:r>
      </w:ins>
      <w:r w:rsidR="007A6388" w:rsidRPr="00AD255E">
        <w:rPr>
          <w:rFonts w:cstheme="minorHAnsi"/>
        </w:rPr>
        <w:t>Spread of Participation Index (SPI) and Electivity Index are available</w:t>
      </w:r>
      <w:r w:rsidR="00463CD1" w:rsidRPr="00AD255E">
        <w:rPr>
          <w:rFonts w:cstheme="minorHAnsi"/>
        </w:rPr>
        <w:t xml:space="preserve">. </w:t>
      </w:r>
      <w:r w:rsidR="00EB14D7" w:rsidRPr="00AD255E">
        <w:rPr>
          <w:rFonts w:cstheme="minorHAnsi"/>
        </w:rPr>
        <w:t>T</w:t>
      </w:r>
      <w:r w:rsidR="007A6388" w:rsidRPr="00AD255E">
        <w:rPr>
          <w:rFonts w:cstheme="minorHAnsi"/>
        </w:rPr>
        <w:t>he dawning of b</w:t>
      </w:r>
      <w:r w:rsidR="00D711A6" w:rsidRPr="00AD255E">
        <w:rPr>
          <w:rFonts w:cstheme="minorHAnsi"/>
        </w:rPr>
        <w:t>ehavior</w:t>
      </w:r>
      <w:r w:rsidR="007A6388" w:rsidRPr="00AD255E">
        <w:rPr>
          <w:rFonts w:cstheme="minorHAnsi"/>
        </w:rPr>
        <w:t xml:space="preserve"> monitoring apps has led to </w:t>
      </w:r>
      <w:r w:rsidR="00EB14D7" w:rsidRPr="00AD255E">
        <w:rPr>
          <w:rFonts w:cstheme="minorHAnsi"/>
        </w:rPr>
        <w:t xml:space="preserve">additional </w:t>
      </w:r>
      <w:r w:rsidR="007A6388" w:rsidRPr="00AD255E">
        <w:rPr>
          <w:rFonts w:cstheme="minorHAnsi"/>
        </w:rPr>
        <w:t>challenges</w:t>
      </w:r>
      <w:r w:rsidR="00EB14D7" w:rsidRPr="00AD255E">
        <w:rPr>
          <w:rFonts w:cstheme="minorHAnsi"/>
        </w:rPr>
        <w:t>, as these apps are not always developed for</w:t>
      </w:r>
      <w:r w:rsidR="007A6388" w:rsidRPr="00AD255E">
        <w:rPr>
          <w:rFonts w:cstheme="minorHAnsi"/>
        </w:rPr>
        <w:t xml:space="preserve"> space use analysis. There is a need, therefore, to make enclosure use indices compatible with modern b</w:t>
      </w:r>
      <w:r w:rsidR="00D711A6" w:rsidRPr="00AD255E">
        <w:rPr>
          <w:rFonts w:cstheme="minorHAnsi"/>
        </w:rPr>
        <w:t>ehavior</w:t>
      </w:r>
      <w:r w:rsidR="007A6388" w:rsidRPr="00AD255E">
        <w:rPr>
          <w:rFonts w:cstheme="minorHAnsi"/>
        </w:rPr>
        <w:t xml:space="preserve"> recording apps, and to provide ways in which b</w:t>
      </w:r>
      <w:r w:rsidR="00D711A6" w:rsidRPr="00AD255E">
        <w:rPr>
          <w:rFonts w:cstheme="minorHAnsi"/>
        </w:rPr>
        <w:t>ehavior</w:t>
      </w:r>
      <w:r w:rsidR="007A6388" w:rsidRPr="00AD255E">
        <w:rPr>
          <w:rFonts w:cstheme="minorHAnsi"/>
        </w:rPr>
        <w:t xml:space="preserve"> and space use can be </w:t>
      </w:r>
      <w:proofErr w:type="spellStart"/>
      <w:r w:rsidR="007A6388" w:rsidRPr="00AD255E">
        <w:rPr>
          <w:rFonts w:cstheme="minorHAnsi"/>
        </w:rPr>
        <w:t>analysed</w:t>
      </w:r>
      <w:proofErr w:type="spellEnd"/>
      <w:r w:rsidR="007A6388" w:rsidRPr="00AD255E">
        <w:rPr>
          <w:rFonts w:cstheme="minorHAnsi"/>
        </w:rPr>
        <w:t xml:space="preserve"> together. This paper introduces a new </w:t>
      </w:r>
      <w:proofErr w:type="spellStart"/>
      <w:r w:rsidR="007A6388" w:rsidRPr="00AD255E">
        <w:rPr>
          <w:rFonts w:cstheme="minorHAnsi"/>
        </w:rPr>
        <w:t>ShinyApp</w:t>
      </w:r>
      <w:proofErr w:type="spellEnd"/>
      <w:r w:rsidR="007A6388" w:rsidRPr="00AD255E">
        <w:rPr>
          <w:rFonts w:cstheme="minorHAnsi"/>
        </w:rPr>
        <w:t xml:space="preserve">, entitled the Enclosure </w:t>
      </w:r>
      <w:proofErr w:type="spellStart"/>
      <w:r w:rsidR="007A6388" w:rsidRPr="00AD255E">
        <w:rPr>
          <w:rFonts w:cstheme="minorHAnsi"/>
        </w:rPr>
        <w:t>MonitoR</w:t>
      </w:r>
      <w:proofErr w:type="spellEnd"/>
      <w:r w:rsidR="007A6388" w:rsidRPr="00AD255E">
        <w:rPr>
          <w:rFonts w:cstheme="minorHAnsi"/>
        </w:rPr>
        <w:t xml:space="preserve"> Use (EMU). This new tool uses </w:t>
      </w:r>
      <w:proofErr w:type="spellStart"/>
      <w:r w:rsidR="00F556D2" w:rsidRPr="00AD255E">
        <w:rPr>
          <w:rFonts w:cstheme="minorHAnsi"/>
        </w:rPr>
        <w:t>ZooMonitor</w:t>
      </w:r>
      <w:proofErr w:type="spellEnd"/>
      <w:r w:rsidR="00F556D2" w:rsidRPr="00AD255E">
        <w:rPr>
          <w:rFonts w:cstheme="minorHAnsi"/>
        </w:rPr>
        <w:t xml:space="preserve">-based </w:t>
      </w:r>
      <w:r w:rsidR="007A6388" w:rsidRPr="00AD255E">
        <w:rPr>
          <w:rFonts w:cstheme="minorHAnsi"/>
        </w:rPr>
        <w:t>b</w:t>
      </w:r>
      <w:r w:rsidR="00D711A6" w:rsidRPr="00AD255E">
        <w:rPr>
          <w:rFonts w:cstheme="minorHAnsi"/>
        </w:rPr>
        <w:t>ehavior</w:t>
      </w:r>
      <w:r w:rsidR="007A6388" w:rsidRPr="00AD255E">
        <w:rPr>
          <w:rFonts w:cstheme="minorHAnsi"/>
        </w:rPr>
        <w:t xml:space="preserve"> and XY enclosure use data to evaluate animal data. The tool </w:t>
      </w:r>
      <w:proofErr w:type="gramStart"/>
      <w:r w:rsidR="007A6388" w:rsidRPr="00AD255E">
        <w:rPr>
          <w:rFonts w:cstheme="minorHAnsi"/>
        </w:rPr>
        <w:t>is able to</w:t>
      </w:r>
      <w:proofErr w:type="gramEnd"/>
      <w:r w:rsidR="007A6388" w:rsidRPr="00AD255E">
        <w:rPr>
          <w:rFonts w:cstheme="minorHAnsi"/>
        </w:rPr>
        <w:t xml:space="preserve"> 1) provide heat maps of space use, showing where </w:t>
      </w:r>
      <w:r w:rsidR="00EB14D7" w:rsidRPr="00AD255E">
        <w:rPr>
          <w:rFonts w:cstheme="minorHAnsi"/>
        </w:rPr>
        <w:t xml:space="preserve">each </w:t>
      </w:r>
      <w:r w:rsidR="007A6388" w:rsidRPr="00AD255E">
        <w:rPr>
          <w:rFonts w:cstheme="minorHAnsi"/>
        </w:rPr>
        <w:t>b</w:t>
      </w:r>
      <w:r w:rsidR="00D711A6" w:rsidRPr="00AD255E">
        <w:rPr>
          <w:rFonts w:cstheme="minorHAnsi"/>
        </w:rPr>
        <w:t>ehavior</w:t>
      </w:r>
      <w:r w:rsidR="007A6388" w:rsidRPr="00AD255E">
        <w:rPr>
          <w:rFonts w:cstheme="minorHAnsi"/>
        </w:rPr>
        <w:t xml:space="preserve"> occur</w:t>
      </w:r>
      <w:r w:rsidR="00EB14D7" w:rsidRPr="00AD255E">
        <w:rPr>
          <w:rFonts w:cstheme="minorHAnsi"/>
        </w:rPr>
        <w:t>s</w:t>
      </w:r>
      <w:r w:rsidR="007A6388" w:rsidRPr="00AD255E">
        <w:rPr>
          <w:rFonts w:cstheme="minorHAnsi"/>
        </w:rPr>
        <w:t xml:space="preserve">, </w:t>
      </w:r>
      <w:r w:rsidR="00EB14D7" w:rsidRPr="00AD255E">
        <w:rPr>
          <w:rFonts w:cstheme="minorHAnsi"/>
        </w:rPr>
        <w:t xml:space="preserve">and </w:t>
      </w:r>
      <w:r w:rsidR="007A6388" w:rsidRPr="00AD255E">
        <w:rPr>
          <w:rFonts w:cstheme="minorHAnsi"/>
        </w:rPr>
        <w:t>2) facilitate</w:t>
      </w:r>
      <w:r w:rsidR="00CB7D5B" w:rsidRPr="00AD255E">
        <w:rPr>
          <w:rFonts w:cstheme="minorHAnsi"/>
        </w:rPr>
        <w:t xml:space="preserve"> the use of enclosure use indices, whilst also generating indices for individual b</w:t>
      </w:r>
      <w:r w:rsidR="00D711A6" w:rsidRPr="00AD255E">
        <w:rPr>
          <w:rFonts w:cstheme="minorHAnsi"/>
        </w:rPr>
        <w:t>ehavior</w:t>
      </w:r>
      <w:r w:rsidR="00CB7D5B" w:rsidRPr="00AD255E">
        <w:rPr>
          <w:rFonts w:cstheme="minorHAnsi"/>
        </w:rPr>
        <w:t xml:space="preserve">s. These tools have </w:t>
      </w:r>
      <w:r w:rsidR="00EB14D7" w:rsidRPr="00AD255E">
        <w:rPr>
          <w:rFonts w:cstheme="minorHAnsi"/>
        </w:rPr>
        <w:t xml:space="preserve">the </w:t>
      </w:r>
      <w:r w:rsidR="00CB7D5B" w:rsidRPr="00AD255E">
        <w:rPr>
          <w:rFonts w:cstheme="minorHAnsi"/>
        </w:rPr>
        <w:t xml:space="preserve">potential </w:t>
      </w:r>
      <w:r w:rsidR="00EB14D7" w:rsidRPr="00AD255E">
        <w:rPr>
          <w:rFonts w:cstheme="minorHAnsi"/>
        </w:rPr>
        <w:t xml:space="preserve">to </w:t>
      </w:r>
      <w:r w:rsidR="00CB7D5B" w:rsidRPr="00AD255E">
        <w:rPr>
          <w:rFonts w:cstheme="minorHAnsi"/>
        </w:rPr>
        <w:t xml:space="preserve">identify areas that an animal </w:t>
      </w:r>
      <w:r w:rsidR="001E7351" w:rsidRPr="00AD255E">
        <w:rPr>
          <w:rFonts w:cstheme="minorHAnsi"/>
        </w:rPr>
        <w:t>finds valuable in its exhibit for specific b</w:t>
      </w:r>
      <w:r w:rsidR="00D711A6" w:rsidRPr="00AD255E">
        <w:rPr>
          <w:rFonts w:cstheme="minorHAnsi"/>
        </w:rPr>
        <w:t>ehavior</w:t>
      </w:r>
      <w:r w:rsidR="001E7351" w:rsidRPr="00AD255E">
        <w:rPr>
          <w:rFonts w:cstheme="minorHAnsi"/>
        </w:rPr>
        <w:t xml:space="preserve"> </w:t>
      </w:r>
      <w:r w:rsidR="00D711A6" w:rsidRPr="00AD255E">
        <w:rPr>
          <w:rFonts w:cstheme="minorHAnsi"/>
        </w:rPr>
        <w:t>types and</w:t>
      </w:r>
      <w:r w:rsidR="001E7351" w:rsidRPr="00AD255E">
        <w:rPr>
          <w:rFonts w:cstheme="minorHAnsi"/>
        </w:rPr>
        <w:t xml:space="preserve"> can be used to inform exhibit design decisions. EMU also allows researchers to look beyond the previous assumptions that an animal should use </w:t>
      </w:r>
      <w:r w:rsidR="00D711A6" w:rsidRPr="00AD255E">
        <w:rPr>
          <w:rFonts w:cstheme="minorHAnsi"/>
        </w:rPr>
        <w:t>all</w:t>
      </w:r>
      <w:r w:rsidR="001E7351" w:rsidRPr="00AD255E">
        <w:rPr>
          <w:rFonts w:cstheme="minorHAnsi"/>
        </w:rPr>
        <w:t xml:space="preserve"> its exhibit </w:t>
      </w:r>
      <w:proofErr w:type="gramStart"/>
      <w:r w:rsidR="001E7351" w:rsidRPr="00AD255E">
        <w:rPr>
          <w:rFonts w:cstheme="minorHAnsi"/>
        </w:rPr>
        <w:t>in order to</w:t>
      </w:r>
      <w:proofErr w:type="gramEnd"/>
      <w:r w:rsidR="001E7351" w:rsidRPr="00AD255E">
        <w:rPr>
          <w:rFonts w:cstheme="minorHAnsi"/>
        </w:rPr>
        <w:t xml:space="preserve"> experience the best welfare. </w:t>
      </w:r>
      <w:r w:rsidR="00810E5E" w:rsidRPr="00AD255E">
        <w:rPr>
          <w:rFonts w:cstheme="minorHAnsi"/>
        </w:rPr>
        <w:t xml:space="preserve">In combination with </w:t>
      </w:r>
      <w:proofErr w:type="spellStart"/>
      <w:r w:rsidR="00810E5E" w:rsidRPr="00AD255E">
        <w:rPr>
          <w:rFonts w:cstheme="minorHAnsi"/>
        </w:rPr>
        <w:t>ZooMonitor</w:t>
      </w:r>
      <w:proofErr w:type="spellEnd"/>
      <w:r w:rsidR="00810E5E" w:rsidRPr="00AD255E">
        <w:rPr>
          <w:rFonts w:cstheme="minorHAnsi"/>
        </w:rPr>
        <w:t xml:space="preserve">, this tool removes </w:t>
      </w:r>
      <w:r w:rsidR="00D711A6" w:rsidRPr="00AD255E">
        <w:rPr>
          <w:rFonts w:cstheme="minorHAnsi"/>
        </w:rPr>
        <w:t>many</w:t>
      </w:r>
      <w:r w:rsidR="00810E5E" w:rsidRPr="00AD255E">
        <w:rPr>
          <w:rFonts w:cstheme="minorHAnsi"/>
        </w:rPr>
        <w:t xml:space="preserve"> obstacles that prevent detailed analysis of animal space use. Future developments of EMU may further facilitate animal space use studies.</w:t>
      </w:r>
    </w:p>
    <w:p w14:paraId="4BD3712F" w14:textId="364054A4" w:rsidR="006755B8" w:rsidRPr="00AD255E" w:rsidRDefault="006755B8" w:rsidP="00AD255E">
      <w:pPr>
        <w:spacing w:line="360" w:lineRule="auto"/>
        <w:jc w:val="both"/>
        <w:rPr>
          <w:rFonts w:cstheme="minorHAnsi"/>
        </w:rPr>
      </w:pPr>
    </w:p>
    <w:p w14:paraId="064C6CF7" w14:textId="77A8F66D" w:rsidR="00FB12EA" w:rsidRPr="00AD255E" w:rsidRDefault="00FB12EA" w:rsidP="00AD255E">
      <w:pPr>
        <w:spacing w:line="360" w:lineRule="auto"/>
        <w:jc w:val="both"/>
        <w:rPr>
          <w:rFonts w:cstheme="minorHAnsi"/>
        </w:rPr>
      </w:pPr>
      <w:r w:rsidRPr="00AD255E">
        <w:rPr>
          <w:rFonts w:cstheme="minorHAnsi"/>
          <w:b/>
          <w:bCs/>
        </w:rPr>
        <w:t xml:space="preserve">Keywords: </w:t>
      </w:r>
      <w:r w:rsidR="006755B8" w:rsidRPr="00AD255E">
        <w:rPr>
          <w:rFonts w:cstheme="minorHAnsi"/>
        </w:rPr>
        <w:t>analysis,</w:t>
      </w:r>
      <w:r w:rsidR="006755B8" w:rsidRPr="00AD255E">
        <w:rPr>
          <w:rFonts w:cstheme="minorHAnsi"/>
          <w:b/>
          <w:bCs/>
        </w:rPr>
        <w:t xml:space="preserve"> </w:t>
      </w:r>
      <w:r w:rsidR="006755B8" w:rsidRPr="00AD255E">
        <w:rPr>
          <w:rFonts w:cstheme="minorHAnsi"/>
        </w:rPr>
        <w:t>b</w:t>
      </w:r>
      <w:r w:rsidR="00D711A6" w:rsidRPr="00AD255E">
        <w:rPr>
          <w:rFonts w:cstheme="minorHAnsi"/>
        </w:rPr>
        <w:t>ehavior</w:t>
      </w:r>
      <w:r w:rsidR="006755B8" w:rsidRPr="00AD255E">
        <w:rPr>
          <w:rFonts w:cstheme="minorHAnsi"/>
        </w:rPr>
        <w:t xml:space="preserve">al observations, </w:t>
      </w:r>
      <w:r w:rsidR="007A6388" w:rsidRPr="00AD255E">
        <w:rPr>
          <w:rFonts w:cstheme="minorHAnsi"/>
        </w:rPr>
        <w:t xml:space="preserve">Entropy, Electivity Index, </w:t>
      </w:r>
      <w:r w:rsidR="006755B8" w:rsidRPr="00AD255E">
        <w:rPr>
          <w:rFonts w:cstheme="minorHAnsi"/>
        </w:rPr>
        <w:t>exhibit,</w:t>
      </w:r>
      <w:r w:rsidR="006755B8" w:rsidRPr="00AD255E">
        <w:rPr>
          <w:rFonts w:cstheme="minorHAnsi"/>
          <w:b/>
          <w:bCs/>
        </w:rPr>
        <w:t xml:space="preserve"> </w:t>
      </w:r>
      <w:r w:rsidR="006755B8" w:rsidRPr="00AD255E">
        <w:rPr>
          <w:rFonts w:cstheme="minorHAnsi"/>
        </w:rPr>
        <w:t>space use</w:t>
      </w:r>
      <w:r w:rsidR="007A6388" w:rsidRPr="00AD255E">
        <w:rPr>
          <w:rFonts w:cstheme="minorHAnsi"/>
        </w:rPr>
        <w:t xml:space="preserve">, Spread of Participation Index, </w:t>
      </w:r>
      <w:proofErr w:type="spellStart"/>
      <w:r w:rsidR="007A6388" w:rsidRPr="00AD255E">
        <w:rPr>
          <w:rFonts w:cstheme="minorHAnsi"/>
        </w:rPr>
        <w:t>ZooMonitor</w:t>
      </w:r>
      <w:proofErr w:type="spellEnd"/>
    </w:p>
    <w:p w14:paraId="5DF9484A" w14:textId="77777777" w:rsidR="00A13F6E" w:rsidRPr="00AD255E" w:rsidRDefault="00A13F6E" w:rsidP="00AD255E">
      <w:pPr>
        <w:spacing w:line="360" w:lineRule="auto"/>
        <w:jc w:val="both"/>
        <w:rPr>
          <w:rFonts w:cstheme="minorHAnsi"/>
          <w:b/>
          <w:bCs/>
        </w:rPr>
      </w:pPr>
    </w:p>
    <w:p w14:paraId="44F02F3D" w14:textId="290DDC07" w:rsidR="00FB12EA" w:rsidRPr="00AD255E" w:rsidRDefault="00A13F6E" w:rsidP="00AD255E">
      <w:pPr>
        <w:spacing w:line="360" w:lineRule="auto"/>
        <w:jc w:val="both"/>
        <w:rPr>
          <w:rFonts w:cstheme="minorHAnsi"/>
          <w:b/>
          <w:bCs/>
          <w:highlight w:val="yellow"/>
        </w:rPr>
      </w:pPr>
      <w:r w:rsidRPr="00AD255E">
        <w:rPr>
          <w:rFonts w:cstheme="minorHAnsi"/>
          <w:b/>
          <w:bCs/>
        </w:rPr>
        <w:t xml:space="preserve">Running title: </w:t>
      </w:r>
      <w:r w:rsidR="00810E5E" w:rsidRPr="00AD255E">
        <w:rPr>
          <w:rFonts w:cstheme="minorHAnsi"/>
          <w:i/>
          <w:iCs/>
        </w:rPr>
        <w:t xml:space="preserve">EMU, a new enclosure </w:t>
      </w:r>
      <w:proofErr w:type="gramStart"/>
      <w:r w:rsidR="00810E5E" w:rsidRPr="00AD255E">
        <w:rPr>
          <w:rFonts w:cstheme="minorHAnsi"/>
          <w:i/>
          <w:iCs/>
        </w:rPr>
        <w:t>use</w:t>
      </w:r>
      <w:proofErr w:type="gramEnd"/>
      <w:r w:rsidR="00810E5E" w:rsidRPr="00AD255E">
        <w:rPr>
          <w:rFonts w:cstheme="minorHAnsi"/>
          <w:i/>
          <w:iCs/>
        </w:rPr>
        <w:t xml:space="preserve"> analysis tool</w:t>
      </w:r>
      <w:r w:rsidRPr="00AD255E">
        <w:rPr>
          <w:rFonts w:cstheme="minorHAnsi"/>
          <w:b/>
          <w:bCs/>
        </w:rPr>
        <w:t xml:space="preserve"> </w:t>
      </w:r>
      <w:r w:rsidR="00FB12EA" w:rsidRPr="00AD255E">
        <w:rPr>
          <w:rFonts w:cstheme="minorHAnsi"/>
          <w:b/>
          <w:bCs/>
          <w:highlight w:val="yellow"/>
        </w:rPr>
        <w:br w:type="page"/>
      </w:r>
    </w:p>
    <w:p w14:paraId="466ADC82" w14:textId="0D251BD2" w:rsidR="00FB12EA" w:rsidRPr="00AD255E" w:rsidRDefault="00FB12EA" w:rsidP="00AD255E">
      <w:pPr>
        <w:pStyle w:val="ListParagraph"/>
        <w:numPr>
          <w:ilvl w:val="0"/>
          <w:numId w:val="2"/>
        </w:numPr>
        <w:spacing w:line="360" w:lineRule="auto"/>
        <w:jc w:val="both"/>
        <w:rPr>
          <w:rFonts w:cstheme="minorHAnsi"/>
          <w:b/>
          <w:bCs/>
        </w:rPr>
      </w:pPr>
      <w:r w:rsidRPr="00AD255E">
        <w:rPr>
          <w:rFonts w:cstheme="minorHAnsi"/>
          <w:b/>
          <w:bCs/>
        </w:rPr>
        <w:lastRenderedPageBreak/>
        <w:t>Introduction</w:t>
      </w:r>
    </w:p>
    <w:p w14:paraId="11F3D8DA" w14:textId="6BB45B1D" w:rsidR="00FB12EA" w:rsidRPr="00AD255E" w:rsidRDefault="00FB12EA" w:rsidP="00AD255E">
      <w:pPr>
        <w:spacing w:line="360" w:lineRule="auto"/>
        <w:jc w:val="both"/>
        <w:rPr>
          <w:rFonts w:cstheme="minorHAnsi"/>
        </w:rPr>
      </w:pPr>
      <w:r w:rsidRPr="00AD255E">
        <w:rPr>
          <w:rFonts w:cstheme="minorHAnsi"/>
        </w:rPr>
        <w:t xml:space="preserve">Enclosure use studies play an important role in the assessment of zoo and aquarium exhibit design </w:t>
      </w:r>
      <w:r w:rsidRPr="00AD255E">
        <w:rPr>
          <w:rFonts w:cstheme="minorHAnsi"/>
        </w:rPr>
        <w:fldChar w:fldCharType="begin"/>
      </w:r>
      <w:r w:rsidR="007B2A6A" w:rsidRPr="00AD255E">
        <w:rPr>
          <w:rFonts w:cstheme="minorHAnsi"/>
        </w:rPr>
        <w:instrText xml:space="preserve"> ADDIN ZOTERO_ITEM CSL_CITATION {"citationID":"5kopIhHp","properties":{"formattedCitation":"(Goh et al., 2017; Maple &amp; Finlay, 1987)","plainCitation":"(Goh et al., 2017; Maple &amp; Finlay, 1987)","noteIndex":0},"citationItems":[{"id":824,"uris":["http://zotero.org/users/9772581/items/F93ZI8NA"],"itemData":{"id":824,"type":"article-journal","abstract":"The objectives of this study were: (1) to evaluate the accuracy of a computer-aided design (CAD) approach in recording the full 3D geometry of a zoo primate enclosure, (2) to quantify support availability and preference, and map behavioural data within the 3D enclosure model to visualise/identify/investigate spatial enclosure usage trends. 3D models of a siamang (Symphalangus syndactylus) enclosure were created using a generic CAD approach and a long range laser scanner (LiDAR). It was determined that the CAD model yielded an average geometric error of ~15% in terms of position/height/diameter of structures relative to the LiDAR model. The CAD model was divided into zones to create colour maps of enclosure usage during feeding/travel/inactivity. For feeding and inactivity, average support availability was higher in zones most used when compared to zones used least. Electivity indexes, a measure of support preference within a particular zone, permitted us to explore why specific supports were preferred over others in the immediate proximity. Electivity indexes were higher for strong horizontal initial supports (mainly logs) during richochetal brachiation. This suggests a need for a strong horizontal support to generate sufficient propulsive force during push off, to create the flight phase characteristic of richochetal brachiation.&amp;nbsp;","container-title":"Journal of Zoo and Aquarium Research","DOI":"10.19227/jzar.v5i3.284","ISSN":"2214-7594","issue":"3","language":"en","license":"Copyright (c) 2017 Journal of Zoo and Aquarium Research","page":"109-115","source":"jzar.org","title":"A novel approach to studying enclosure and support usage in siamangs: using a 3D computer model","title-short":"A novel approach to studying enclosure and support usage in siamangs","volume":"5","author":[{"family":"Goh","given":"Colleen"},{"family":"Blanchard","given":"Mary L."},{"family":"Bates","given":"Karl T."},{"family":"Manning","given":"Phillip L."},{"family":"Crompton","given":"Robin H."}],"issued":{"date-parts":[["2017",7,31]]}}},{"id":1289,"uris":["http://zotero.org/users/9772581/items/GBXPFJWX"],"itemData":{"id":1289,"type":"article-journal","abstract":"Post-occupancy evaluations (POE) of the built environment provide systematic information about the success or failure of environmental designs. Research instruments developed for application in human settings can also be adapted for use in zoos. The zoo environment must be evaluated for its impact on animal residents, zoo visitors and staff. Evaluations conducted by our Atlanta research team included studies of the Atlanta Zoo and zoos in nearby cities. The range of available methodologies are reviewed, and the unique constraints of zoo settings are discussed. Our studies indicate that naturalistic environments facilitate the expression of normal and complex animal behavior patterns and tend to enhance the visitor experience. POE represents an exciting new dimension in zoo research and promises to contribute to the success of future generations of zoo design.","container-title":"Applied Animal Behaviour Science","DOI":"10.1016/0168-1591(87)90250-4","ISSN":"0168-1591","issue":"1","journalAbbreviation":"Applied Animal Behaviour Science","page":"5-18","source":"ScienceDirect","title":"Post-occupancy evaluation in the zoo","volume":"18","author":[{"family":"Maple","given":"Terry L."},{"family":"Finlay","given":"Ted W."}],"issued":{"date-parts":[["1987",7,1]]}}}],"schema":"https://github.com/citation-style-language/schema/raw/master/csl-citation.json"} </w:instrText>
      </w:r>
      <w:r w:rsidRPr="00AD255E">
        <w:rPr>
          <w:rFonts w:cstheme="minorHAnsi"/>
        </w:rPr>
        <w:fldChar w:fldCharType="separate"/>
      </w:r>
      <w:r w:rsidR="007B2A6A" w:rsidRPr="00AD255E">
        <w:rPr>
          <w:rFonts w:cstheme="minorHAnsi"/>
        </w:rPr>
        <w:t>(</w:t>
      </w:r>
      <w:r w:rsidR="00473D7B" w:rsidRPr="00AD255E">
        <w:rPr>
          <w:rFonts w:cstheme="minorHAnsi"/>
        </w:rPr>
        <w:t xml:space="preserve">Fernandez et al., 2023; </w:t>
      </w:r>
      <w:r w:rsidR="007B2A6A" w:rsidRPr="00AD255E">
        <w:rPr>
          <w:rFonts w:cstheme="minorHAnsi"/>
        </w:rPr>
        <w:t>Goh et al., 2017; Maple &amp; Finlay, 1987)</w:t>
      </w:r>
      <w:r w:rsidRPr="00AD255E">
        <w:rPr>
          <w:rFonts w:cstheme="minorHAnsi"/>
        </w:rPr>
        <w:fldChar w:fldCharType="end"/>
      </w:r>
      <w:r w:rsidRPr="00AD255E">
        <w:rPr>
          <w:rFonts w:cstheme="minorHAnsi"/>
        </w:rPr>
        <w:t>. When used in combination with animal b</w:t>
      </w:r>
      <w:r w:rsidR="00D711A6" w:rsidRPr="00AD255E">
        <w:rPr>
          <w:rFonts w:cstheme="minorHAnsi"/>
        </w:rPr>
        <w:t>ehavior</w:t>
      </w:r>
      <w:r w:rsidR="00836D17" w:rsidRPr="00AD255E">
        <w:rPr>
          <w:rFonts w:cstheme="minorHAnsi"/>
        </w:rPr>
        <w:t xml:space="preserve">, the methods can identify not only what an animal does with its time, but also what it finds valuable in its exhibit </w:t>
      </w:r>
      <w:r w:rsidR="00836D17" w:rsidRPr="00AD255E">
        <w:rPr>
          <w:rFonts w:cstheme="minorHAnsi"/>
        </w:rPr>
        <w:fldChar w:fldCharType="begin"/>
      </w:r>
      <w:r w:rsidR="00836D17" w:rsidRPr="00AD255E">
        <w:rPr>
          <w:rFonts w:cstheme="minorHAnsi"/>
        </w:rPr>
        <w:instrText xml:space="preserve"> ADDIN ZOTERO_ITEM CSL_CITATION {"citationID":"5fwkEBV5","properties":{"formattedCitation":"(Breton &amp; Barrot, 2014)","plainCitation":"(Breton &amp; Barrot, 2014)","noteIndex":0},"citationItems":[{"id":825,"uris":["http://zotero.org/users/9772581/items/JZRK4HE3"],"itemData":{"id":825,"type":"article-journal","abstract":"In the wild, tigers live in large individual territories ranging from 7 to 1000km2 depending on the region and prey abundance. However, in captivity, the animal's environment is strongly reduced, and the size of the enclosure provided varies between zoos. It has been shown that animals occupying large territories in the wild, like tigers, are more vulnerable to problems of stress in captivity. Movement in captive cats has not been the subject of extensive studies, and the aim of this one was to determine the impact of the size of the enclosure on the movement of 38 captive tigers. This study shows a positive correlation between the size of the enclosure and the total distance covered by the animals and also that males covered greater distances than females. Moreover, the analysis also revealed that pacing, a form of stereotypy, has the potential to develop from the time the animals are old enough to disperse, and that this abnormal behaviour was negatively correlated with the size of the enclosure. Finally, an index, calculated with distances covered and paced, was created and can become a good tool for zoos that want to quantify and reduce abnormal pacing performed by their animals.","container-title":"Applied Animal Behaviour Science","DOI":"10.1016/j.applanim.2014.02.007","ISSN":"0168-1591","journalAbbreviation":"Applied Animal Behaviour Science","page":"66-75","source":"ScienceDirect","title":"Influence of enclosure size on the distances covered and paced by captive tigers (Panthera tigris)","volume":"154","author":[{"family":"Breton","given":"Grégory"},{"family":"Barrot","given":"Salomé"}],"issued":{"date-parts":[["2014",5,1]]}}}],"schema":"https://github.com/citation-style-language/schema/raw/master/csl-citation.json"} </w:instrText>
      </w:r>
      <w:r w:rsidR="00836D17" w:rsidRPr="00AD255E">
        <w:rPr>
          <w:rFonts w:cstheme="minorHAnsi"/>
        </w:rPr>
        <w:fldChar w:fldCharType="separate"/>
      </w:r>
      <w:r w:rsidR="00836D17" w:rsidRPr="00AD255E">
        <w:rPr>
          <w:rFonts w:cstheme="minorHAnsi"/>
        </w:rPr>
        <w:t>(Breton &amp; Barrot, 2014)</w:t>
      </w:r>
      <w:r w:rsidR="00836D17" w:rsidRPr="00AD255E">
        <w:rPr>
          <w:rFonts w:cstheme="minorHAnsi"/>
        </w:rPr>
        <w:fldChar w:fldCharType="end"/>
      </w:r>
      <w:r w:rsidR="00836D17" w:rsidRPr="00AD255E">
        <w:rPr>
          <w:rFonts w:cstheme="minorHAnsi"/>
        </w:rPr>
        <w:t xml:space="preserve">. Analysis of </w:t>
      </w:r>
      <w:r w:rsidR="000268A8" w:rsidRPr="00AD255E">
        <w:rPr>
          <w:rFonts w:cstheme="minorHAnsi"/>
        </w:rPr>
        <w:t>enclosure use reveals more than b</w:t>
      </w:r>
      <w:r w:rsidR="00D711A6" w:rsidRPr="00AD255E">
        <w:rPr>
          <w:rFonts w:cstheme="minorHAnsi"/>
        </w:rPr>
        <w:t>ehavior</w:t>
      </w:r>
      <w:r w:rsidR="00D92DCA" w:rsidRPr="00AD255E">
        <w:rPr>
          <w:rFonts w:cstheme="minorHAnsi"/>
        </w:rPr>
        <w:t>al</w:t>
      </w:r>
      <w:r w:rsidR="000268A8" w:rsidRPr="00AD255E">
        <w:rPr>
          <w:rFonts w:cstheme="minorHAnsi"/>
        </w:rPr>
        <w:t xml:space="preserve"> research</w:t>
      </w:r>
      <w:r w:rsidR="00D92DCA" w:rsidRPr="00AD255E">
        <w:rPr>
          <w:rFonts w:cstheme="minorHAnsi"/>
        </w:rPr>
        <w:t xml:space="preserve"> alone</w:t>
      </w:r>
      <w:r w:rsidR="00836D17" w:rsidRPr="00AD255E">
        <w:rPr>
          <w:rFonts w:cstheme="minorHAnsi"/>
        </w:rPr>
        <w:t xml:space="preserve">. </w:t>
      </w:r>
      <w:r w:rsidR="00810E5E" w:rsidRPr="00AD255E">
        <w:rPr>
          <w:rFonts w:cstheme="minorHAnsi"/>
        </w:rPr>
        <w:t>E</w:t>
      </w:r>
      <w:r w:rsidR="00836D17" w:rsidRPr="00AD255E">
        <w:rPr>
          <w:rFonts w:cstheme="minorHAnsi"/>
        </w:rPr>
        <w:t>nclosure use analysis may reveal subtle visitor effects</w:t>
      </w:r>
      <w:r w:rsidR="00810E5E" w:rsidRPr="00AD255E">
        <w:rPr>
          <w:rFonts w:cstheme="minorHAnsi"/>
        </w:rPr>
        <w:t>:</w:t>
      </w:r>
      <w:r w:rsidR="00836D17" w:rsidRPr="00AD255E">
        <w:rPr>
          <w:rFonts w:cstheme="minorHAnsi"/>
        </w:rPr>
        <w:t xml:space="preserve"> </w:t>
      </w:r>
      <w:r w:rsidR="00810E5E" w:rsidRPr="00AD255E">
        <w:rPr>
          <w:rFonts w:cstheme="minorHAnsi"/>
        </w:rPr>
        <w:t xml:space="preserve">for example, </w:t>
      </w:r>
      <w:r w:rsidR="00836D17" w:rsidRPr="00AD255E">
        <w:rPr>
          <w:rFonts w:cstheme="minorHAnsi"/>
        </w:rPr>
        <w:t>when animals do not change their b</w:t>
      </w:r>
      <w:r w:rsidR="00D711A6" w:rsidRPr="00AD255E">
        <w:rPr>
          <w:rFonts w:cstheme="minorHAnsi"/>
        </w:rPr>
        <w:t>ehavior</w:t>
      </w:r>
      <w:r w:rsidR="00836D17" w:rsidRPr="00AD255E">
        <w:rPr>
          <w:rFonts w:cstheme="minorHAnsi"/>
        </w:rPr>
        <w:t xml:space="preserve"> when high numbers of visitors are present, but distance themselves from viewing areas </w:t>
      </w:r>
      <w:r w:rsidR="00836D17" w:rsidRPr="00AD255E">
        <w:rPr>
          <w:rFonts w:cstheme="minorHAnsi"/>
        </w:rPr>
        <w:fldChar w:fldCharType="begin"/>
      </w:r>
      <w:r w:rsidR="007B2A6A" w:rsidRPr="00AD255E">
        <w:rPr>
          <w:rFonts w:cstheme="minorHAnsi"/>
        </w:rPr>
        <w:instrText xml:space="preserve"> ADDIN ZOTERO_ITEM CSL_CITATION {"citationID":"ge1FAj9g","properties":{"formattedCitation":"(J. E. Brereton et al., 2023; Learmonth et al., 2018)","plainCitation":"(J. E. Brereton et al., 2023; Learmonth et al., 2018)","dontUpdate":true,"noteIndex":0},"citationItems":[{"id":833,"uris":["http://zotero.org/users/9772581/items/BVEVPPHH"],"itemData":{"id":833,"type":"article-journal","abstract":"Abstract \n             \n              The potential impact of human presence on captive animal behavior has recently been the focus of considerable research interest, especially following 2020 and 2021 periods of enforced closure as a result of COVID‐19 opening restrictions. It is important to investigate whether human presence represents an enriching or stressful stimulus to a range of zoo‐housed species. In 2020, during an easing of lockdown restrictions, investigations of the “visitor effect” and “observer effect” were carried out, using the giant otter ( \n              Pteronura brasiliensis) \n              as a model species. To investigate the impact of both visitor and observer presence, otter behavior and space use was recorded for a pair of on‐show and a pair of off‐show otters. Observations were conducted using either a human observer, or cameras, allowing the researchers to investigate otter behavior when no one was present at the exhibits. The Electivity Index was used to assess the otters' use of four enclosure zones. Overall, otter behavior was significantly impacted by observer presence, though the impact of an observer differed between individual otters. Visitors had a minimal effect on otter enclosure use, whereas observers had a greater impact, whereby otters used their pools less frequently and houses more frequently when observers were present. However, this change in zone use differed between individuals, with more dominant otters tending to make use of indoor zones more often when observers were present. Zoos should consider the potential impact of human presence on their animals and use both behavior and space use when conducting their investigations. \n             \n          ,  \n            Research highlights \n             \n               \n                 \n                  Otter behavior was significantly impacted by observer presence, with reductions in swimming and water use. \n                 \n                 \n                  Observer presence significantly reduced use of water and increased use of covered house zones. \n                 \n                 \n                  Otter hierarchy significantly affected behavior, with dominant otters using houses more during observer present periods.","container-title":"Zoo Biology","DOI":"10.1002/zoo.21755","ISSN":"0733-3188, 1098-2361","issue":"4","journalAbbreviation":"Zoo Biology","language":"en","page":"509-521","source":"DOI.org (Crossref)","title":"Visitors and observers otter‐ly influence the behavior and enclosure use of zoo‐housed giant otters","volume":"42","author":[{"family":"Brereton","given":"James E."},{"family":"Jones","given":"Edward M. L."},{"family":"McMillan","given":"Connor"},{"family":"Perkins","given":"Kerry"}],"issued":{"date-parts":[["2023",7]]}}},{"id":827,"uris":["http://zotero.org/users/9772581/items/5SBNKU8U"],"itemData":{"id":827,"type":"article-journal","abstract":"The behavior of zoo animals may be influenced by visitors, with possible implications on animal welfare. We examined the effects of the presence of visitors on the presence and visibility of free‐ranging quokkas ( \n                Setonix brachyurus \n                ) in preferred areas of a walk‐through enclosure at Melbourne Zoo, Australia. In a controlled experiment, two visitor treatments were randomly imposed: (1) enclosure open to visitors as normal (“Open”) and (2) enclosure closed to visitors (“Closed”). Treatments were imposed for 2‐day periods, with five replicates of each treatment (10 2‐day periods in total). Instantaneous point sampling of camera footage at 1‐min intervals from 09:00 to 16:00 hr each day recorded the location and visibility of quokkas. Data were analyzed using a two‐factor ANOVA (visitor treatment and study area), with 2‐day summary values as the unit of analysis. While the presence of quokkas in the study areas was not affected by treatment, fewer ( \n                p \n                 &lt; 0.05) quokkas were visible from the visitor paths and more ( \n                p \n                 &lt; 0.05) quokkas were obscured from the visitor paths in the “Open” treatment than the “Closed” treatment. Number of quokkas differed between study areas across treatments ( \n                p  \n                &lt; 0.01), but there was no interaction ( \n                p  \n                &gt; 0.05) between visitor treatment and study area. The reduction in quokka visibility when visitors were present indicates that visitors were at least moderately fear provoking for the quokkas in this experiment, but further research is required to examine the effects of visitor presence and behaviors on the behavior and stress physiology of quokkas in walk‐through enclosures, as there may be possible welfare implications.","container-title":"Zoo Biology","DOI":"10.1002/zoo.21433","ISSN":"0733-3188, 1098-2361","issue":"4","journalAbbreviation":"Zoo Biology","language":"en","page":"223-228","source":"DOI.org (Crossref)","title":"The effects of zoo visitors on quokka (&lt;i&gt;Setonix brachyurus&lt;/i&gt;) avoidance behavior in a walk‐through exhibit","volume":"37","author":[{"family":"Learmonth","given":"Mark James"},{"family":"Sherwen","given":"Sally"},{"family":"Hemsworth","given":"Paul H."}],"issued":{"date-parts":[["2018",7]]}}}],"schema":"https://github.com/citation-style-language/schema/raw/master/csl-citation.json"} </w:instrText>
      </w:r>
      <w:r w:rsidR="00836D17" w:rsidRPr="00AD255E">
        <w:rPr>
          <w:rFonts w:cstheme="minorHAnsi"/>
        </w:rPr>
        <w:fldChar w:fldCharType="separate"/>
      </w:r>
      <w:r w:rsidR="00181794" w:rsidRPr="00AD255E">
        <w:rPr>
          <w:rFonts w:cstheme="minorHAnsi"/>
        </w:rPr>
        <w:t>(Brereton et al., 2023; Learmonth et al., 2018)</w:t>
      </w:r>
      <w:r w:rsidR="00836D17" w:rsidRPr="00AD255E">
        <w:rPr>
          <w:rFonts w:cstheme="minorHAnsi"/>
        </w:rPr>
        <w:fldChar w:fldCharType="end"/>
      </w:r>
      <w:r w:rsidR="00836D17" w:rsidRPr="00AD255E">
        <w:rPr>
          <w:rFonts w:cstheme="minorHAnsi"/>
        </w:rPr>
        <w:t>.</w:t>
      </w:r>
      <w:r w:rsidR="003E1CB6" w:rsidRPr="00AD255E">
        <w:rPr>
          <w:rFonts w:cstheme="minorHAnsi"/>
        </w:rPr>
        <w:t xml:space="preserve"> </w:t>
      </w:r>
      <w:r w:rsidR="00735FE4" w:rsidRPr="00AD255E">
        <w:rPr>
          <w:rFonts w:cstheme="minorHAnsi"/>
        </w:rPr>
        <w:t xml:space="preserve">When used </w:t>
      </w:r>
      <w:r w:rsidR="007552A0">
        <w:rPr>
          <w:rFonts w:cstheme="minorHAnsi"/>
        </w:rPr>
        <w:t>together</w:t>
      </w:r>
      <w:r w:rsidR="00735FE4" w:rsidRPr="00AD255E">
        <w:rPr>
          <w:rFonts w:cstheme="minorHAnsi"/>
        </w:rPr>
        <w:t>, b</w:t>
      </w:r>
      <w:r w:rsidR="00D711A6" w:rsidRPr="00AD255E">
        <w:rPr>
          <w:rFonts w:cstheme="minorHAnsi"/>
        </w:rPr>
        <w:t>ehavior</w:t>
      </w:r>
      <w:r w:rsidR="00735FE4" w:rsidRPr="00AD255E">
        <w:rPr>
          <w:rFonts w:cstheme="minorHAnsi"/>
        </w:rPr>
        <w:t xml:space="preserve"> and enclosure use assessments are synergistic. However, the two measures are</w:t>
      </w:r>
      <w:r w:rsidR="00810E5E" w:rsidRPr="00AD255E">
        <w:rPr>
          <w:rFonts w:cstheme="minorHAnsi"/>
        </w:rPr>
        <w:t xml:space="preserve"> often siloed, and are</w:t>
      </w:r>
      <w:r w:rsidR="00735FE4" w:rsidRPr="00AD255E">
        <w:rPr>
          <w:rFonts w:cstheme="minorHAnsi"/>
        </w:rPr>
        <w:t xml:space="preserve"> rarely </w:t>
      </w:r>
      <w:proofErr w:type="gramStart"/>
      <w:r w:rsidR="00735FE4" w:rsidRPr="00AD255E">
        <w:rPr>
          <w:rFonts w:cstheme="minorHAnsi"/>
        </w:rPr>
        <w:t>combined together</w:t>
      </w:r>
      <w:proofErr w:type="gramEnd"/>
      <w:r w:rsidR="00735FE4" w:rsidRPr="00AD255E">
        <w:rPr>
          <w:rFonts w:cstheme="minorHAnsi"/>
        </w:rPr>
        <w:t xml:space="preserve"> effectively (e.g. to see what an animal does in each enclosure zone).</w:t>
      </w:r>
      <w:r w:rsidR="00810E5E" w:rsidRPr="00AD255E">
        <w:rPr>
          <w:rFonts w:cstheme="minorHAnsi"/>
        </w:rPr>
        <w:t xml:space="preserve"> Clearly, there is potential benefits for combining these tools.</w:t>
      </w:r>
    </w:p>
    <w:p w14:paraId="26A3D713" w14:textId="77777777" w:rsidR="00671DB0" w:rsidRPr="00AD255E" w:rsidRDefault="00671DB0" w:rsidP="00AD255E">
      <w:pPr>
        <w:spacing w:line="360" w:lineRule="auto"/>
        <w:jc w:val="both"/>
        <w:rPr>
          <w:rFonts w:cstheme="minorHAnsi"/>
          <w:b/>
          <w:bCs/>
        </w:rPr>
      </w:pPr>
    </w:p>
    <w:p w14:paraId="7EBDABF8" w14:textId="3DDBFAC3" w:rsidR="00671DB0" w:rsidRPr="00AD255E" w:rsidRDefault="00671DB0" w:rsidP="00AD255E">
      <w:pPr>
        <w:pStyle w:val="ListParagraph"/>
        <w:numPr>
          <w:ilvl w:val="0"/>
          <w:numId w:val="2"/>
        </w:numPr>
        <w:spacing w:line="360" w:lineRule="auto"/>
        <w:jc w:val="both"/>
        <w:rPr>
          <w:rFonts w:cstheme="minorHAnsi"/>
          <w:b/>
          <w:bCs/>
        </w:rPr>
      </w:pPr>
      <w:r w:rsidRPr="00AD255E">
        <w:rPr>
          <w:rFonts w:cstheme="minorHAnsi"/>
          <w:b/>
          <w:bCs/>
        </w:rPr>
        <w:t>Challenges in zoo animal enclosure use studies</w:t>
      </w:r>
    </w:p>
    <w:p w14:paraId="608121D7" w14:textId="3924EAA7" w:rsidR="00836D17" w:rsidRPr="00AD255E" w:rsidRDefault="00671DB0" w:rsidP="00AD255E">
      <w:pPr>
        <w:spacing w:line="360" w:lineRule="auto"/>
        <w:jc w:val="both"/>
        <w:rPr>
          <w:rFonts w:cstheme="minorHAnsi"/>
        </w:rPr>
      </w:pPr>
      <w:r w:rsidRPr="00AD255E">
        <w:rPr>
          <w:rFonts w:cstheme="minorHAnsi"/>
        </w:rPr>
        <w:t>E</w:t>
      </w:r>
      <w:r w:rsidR="003E1CB6" w:rsidRPr="00AD255E">
        <w:rPr>
          <w:rFonts w:cstheme="minorHAnsi"/>
        </w:rPr>
        <w:t>nclosure use ha</w:t>
      </w:r>
      <w:r w:rsidRPr="00AD255E">
        <w:rPr>
          <w:rFonts w:cstheme="minorHAnsi"/>
        </w:rPr>
        <w:t>s</w:t>
      </w:r>
      <w:r w:rsidR="00836D17" w:rsidRPr="00AD255E">
        <w:rPr>
          <w:rFonts w:cstheme="minorHAnsi"/>
        </w:rPr>
        <w:t xml:space="preserve"> featured in </w:t>
      </w:r>
      <w:r w:rsidRPr="00AD255E">
        <w:rPr>
          <w:rFonts w:cstheme="minorHAnsi"/>
        </w:rPr>
        <w:t xml:space="preserve">the </w:t>
      </w:r>
      <w:r w:rsidR="00836D17" w:rsidRPr="00AD255E">
        <w:rPr>
          <w:rFonts w:cstheme="minorHAnsi"/>
        </w:rPr>
        <w:t xml:space="preserve">zoo biology </w:t>
      </w:r>
      <w:r w:rsidRPr="00AD255E">
        <w:rPr>
          <w:rFonts w:cstheme="minorHAnsi"/>
        </w:rPr>
        <w:t xml:space="preserve">literature </w:t>
      </w:r>
      <w:r w:rsidR="00836D17" w:rsidRPr="00AD255E">
        <w:rPr>
          <w:rFonts w:cstheme="minorHAnsi"/>
        </w:rPr>
        <w:t xml:space="preserve">since at least the 1960’s </w:t>
      </w:r>
      <w:r w:rsidR="00836D17" w:rsidRPr="00AD255E">
        <w:rPr>
          <w:rFonts w:cstheme="minorHAnsi"/>
        </w:rPr>
        <w:fldChar w:fldCharType="begin"/>
      </w:r>
      <w:r w:rsidR="003E1CB6" w:rsidRPr="00AD255E">
        <w:rPr>
          <w:rFonts w:cstheme="minorHAnsi"/>
        </w:rPr>
        <w:instrText xml:space="preserve"> ADDIN ZOTERO_ITEM CSL_CITATION {"citationID":"XfVmsTF5","properties":{"formattedCitation":"(Hediger, 1964)","plainCitation":"(Hediger, 1964)","noteIndex":0},"citationItems":[{"id":828,"uris":["http://zotero.org/users/9772581/items/6B894TKQ"],"itemData":{"id":828,"type":"book","event-place":"Dover","publisher":"Dover Publications","publisher-place":"Dover","title":"Wild animals in captivity","author":[{"family":"Hediger","given":"Heini"}],"issued":{"date-parts":[["1964"]]}}}],"schema":"https://github.com/citation-style-language/schema/raw/master/csl-citation.json"} </w:instrText>
      </w:r>
      <w:r w:rsidR="00836D17" w:rsidRPr="00AD255E">
        <w:rPr>
          <w:rFonts w:cstheme="minorHAnsi"/>
        </w:rPr>
        <w:fldChar w:fldCharType="separate"/>
      </w:r>
      <w:r w:rsidR="003E1CB6" w:rsidRPr="00AD255E">
        <w:rPr>
          <w:rFonts w:cstheme="minorHAnsi"/>
        </w:rPr>
        <w:t>(Hediger, 1964)</w:t>
      </w:r>
      <w:r w:rsidR="00836D17" w:rsidRPr="00AD255E">
        <w:rPr>
          <w:rFonts w:cstheme="minorHAnsi"/>
        </w:rPr>
        <w:fldChar w:fldCharType="end"/>
      </w:r>
      <w:r w:rsidR="003E1CB6" w:rsidRPr="00AD255E">
        <w:rPr>
          <w:rFonts w:cstheme="minorHAnsi"/>
        </w:rPr>
        <w:t xml:space="preserve">, though limited formal assessment was </w:t>
      </w:r>
      <w:r w:rsidR="00195CBF">
        <w:rPr>
          <w:rFonts w:cstheme="minorHAnsi"/>
        </w:rPr>
        <w:t xml:space="preserve">not </w:t>
      </w:r>
      <w:r w:rsidR="003E1CB6" w:rsidRPr="00AD255E">
        <w:rPr>
          <w:rFonts w:cstheme="minorHAnsi"/>
        </w:rPr>
        <w:t xml:space="preserve">conducted until the 1980’s </w:t>
      </w:r>
      <w:r w:rsidR="003E1CB6" w:rsidRPr="00AD255E">
        <w:rPr>
          <w:rFonts w:cstheme="minorHAnsi"/>
        </w:rPr>
        <w:fldChar w:fldCharType="begin"/>
      </w:r>
      <w:r w:rsidR="0053643E" w:rsidRPr="00AD255E">
        <w:rPr>
          <w:rFonts w:cstheme="minorHAnsi"/>
        </w:rPr>
        <w:instrText xml:space="preserve"> ADDIN ZOTERO_ITEM CSL_CITATION {"citationID":"mII542XD","properties":{"formattedCitation":"(Hedeen, 1983)","plainCitation":"(Hedeen, 1983)","noteIndex":0},"citationItems":[{"id":829,"uris":["http://zotero.org/users/9772581/items/XA87KSVF"],"itemData":{"id":829,"type":"article-journal","abstract":"Four adult gorillas housed together at the Cincinnati Zoo limited their space use to particular enclosure sections. Contrary to results from a study of juvenile gorillas, there was no consistent relationship between dominance rank and the degree to which an animal limited its space use.","ISSN":"0030-0950","language":"en_US","source":"kb.osu.edu","title":"The Use of Space by Lowland Gorillas (&lt;i&gt;Gorilla g. gorilla&lt;i&gt;) in an Outdoor Enclosure","URL":"http://hdl.handle.net/1811/22947","author":[{"family":"Hedeen","given":"Stanley E."}],"accessed":{"date-parts":[["2023",12,16]]},"issued":{"date-parts":[["1983",9]]}}}],"schema":"https://github.com/citation-style-language/schema/raw/master/csl-citation.json"} </w:instrText>
      </w:r>
      <w:r w:rsidR="003E1CB6" w:rsidRPr="00AD255E">
        <w:rPr>
          <w:rFonts w:cstheme="minorHAnsi"/>
        </w:rPr>
        <w:fldChar w:fldCharType="separate"/>
      </w:r>
      <w:r w:rsidR="003E1CB6" w:rsidRPr="00AD255E">
        <w:rPr>
          <w:rFonts w:cstheme="minorHAnsi"/>
        </w:rPr>
        <w:t>(Hedeen, 1983)</w:t>
      </w:r>
      <w:r w:rsidR="003E1CB6" w:rsidRPr="00AD255E">
        <w:rPr>
          <w:rFonts w:cstheme="minorHAnsi"/>
        </w:rPr>
        <w:fldChar w:fldCharType="end"/>
      </w:r>
      <w:r w:rsidR="003E1CB6" w:rsidRPr="00AD255E">
        <w:rPr>
          <w:rFonts w:cstheme="minorHAnsi"/>
        </w:rPr>
        <w:t>. One of the central premises of enclosure use analysis is that enclosures are divided into areas labelled ‘zones’, and the amount of time that an animal spends in each respective zone is quantified</w:t>
      </w:r>
      <w:r w:rsidR="00206BC2" w:rsidRPr="00AD255E">
        <w:rPr>
          <w:rFonts w:cstheme="minorHAnsi"/>
        </w:rPr>
        <w:t xml:space="preserve"> (de Azevedo et al., 2023)</w:t>
      </w:r>
      <w:r w:rsidR="003E1CB6" w:rsidRPr="00AD255E">
        <w:rPr>
          <w:rFonts w:cstheme="minorHAnsi"/>
        </w:rPr>
        <w:t>. These zones could reflect biologically different areas (</w:t>
      </w:r>
      <w:r w:rsidR="00641D85">
        <w:rPr>
          <w:rFonts w:cstheme="minorHAnsi"/>
        </w:rPr>
        <w:t xml:space="preserve">e.g., </w:t>
      </w:r>
      <w:r w:rsidR="003E1CB6" w:rsidRPr="00AD255E">
        <w:rPr>
          <w:rFonts w:cstheme="minorHAnsi"/>
        </w:rPr>
        <w:t xml:space="preserve">sand </w:t>
      </w:r>
      <w:r w:rsidR="00FF67D5">
        <w:rPr>
          <w:rFonts w:cstheme="minorHAnsi"/>
        </w:rPr>
        <w:t>or</w:t>
      </w:r>
      <w:r w:rsidR="00FF67D5" w:rsidRPr="00AD255E">
        <w:rPr>
          <w:rFonts w:cstheme="minorHAnsi"/>
        </w:rPr>
        <w:t xml:space="preserve"> </w:t>
      </w:r>
      <w:r w:rsidR="003E1CB6" w:rsidRPr="00AD255E">
        <w:rPr>
          <w:rFonts w:cstheme="minorHAnsi"/>
        </w:rPr>
        <w:t>water</w:t>
      </w:r>
      <w:r w:rsidR="00FF67D5">
        <w:rPr>
          <w:rFonts w:cstheme="minorHAnsi"/>
        </w:rPr>
        <w:t xml:space="preserve"> re</w:t>
      </w:r>
      <w:r w:rsidR="00641D85">
        <w:rPr>
          <w:rFonts w:cstheme="minorHAnsi"/>
        </w:rPr>
        <w:t>gions</w:t>
      </w:r>
      <w:r w:rsidR="003E1CB6" w:rsidRPr="00AD255E">
        <w:rPr>
          <w:rFonts w:cstheme="minorHAnsi"/>
        </w:rPr>
        <w:t>)</w:t>
      </w:r>
      <w:r w:rsidR="00641D85">
        <w:rPr>
          <w:rFonts w:cstheme="minorHAnsi"/>
        </w:rPr>
        <w:t>,</w:t>
      </w:r>
      <w:r w:rsidR="003E1CB6" w:rsidRPr="00AD255E">
        <w:rPr>
          <w:rFonts w:cstheme="minorHAnsi"/>
        </w:rPr>
        <w:t xml:space="preserve"> or </w:t>
      </w:r>
      <w:r w:rsidR="0053643E" w:rsidRPr="00AD255E">
        <w:rPr>
          <w:rFonts w:cstheme="minorHAnsi"/>
        </w:rPr>
        <w:t xml:space="preserve">proximity to a feature of interest, such as public viewing areas </w:t>
      </w:r>
      <w:r w:rsidR="0053643E" w:rsidRPr="00AD255E">
        <w:rPr>
          <w:rFonts w:cstheme="minorHAnsi"/>
        </w:rPr>
        <w:fldChar w:fldCharType="begin"/>
      </w:r>
      <w:r w:rsidR="0053643E" w:rsidRPr="00AD255E">
        <w:rPr>
          <w:rFonts w:cstheme="minorHAnsi"/>
        </w:rPr>
        <w:instrText xml:space="preserve"> ADDIN ZOTERO_ITEM CSL_CITATION {"citationID":"vEZKPy67","properties":{"formattedCitation":"(Goh et al., 2017)","plainCitation":"(Goh et al., 2017)","noteIndex":0},"citationItems":[{"id":824,"uris":["http://zotero.org/users/9772581/items/F93ZI8NA"],"itemData":{"id":824,"type":"article-journal","abstract":"The objectives of this study were: (1) to evaluate the accuracy of a computer-aided design (CAD) approach in recording the full 3D geometry of a zoo primate enclosure, (2) to quantify support availability and preference, and map behavioural data within the 3D enclosure model to visualise/identify/investigate spatial enclosure usage trends. 3D models of a siamang (Symphalangus syndactylus) enclosure were created using a generic CAD approach and a long range laser scanner (LiDAR). It was determined that the CAD model yielded an average geometric error of ~15% in terms of position/height/diameter of structures relative to the LiDAR model. The CAD model was divided into zones to create colour maps of enclosure usage during feeding/travel/inactivity. For feeding and inactivity, average support availability was higher in zones most used when compared to zones used least. Electivity indexes, a measure of support preference within a particular zone, permitted us to explore why specific supports were preferred over others in the immediate proximity. Electivity indexes were higher for strong horizontal initial supports (mainly logs) during richochetal brachiation. This suggests a need for a strong horizontal support to generate sufficient propulsive force during push off, to create the flight phase characteristic of richochetal brachiation.&amp;nbsp;","container-title":"Journal of Zoo and Aquarium Research","DOI":"10.19227/jzar.v5i3.284","ISSN":"2214-7594","issue":"3","language":"en","license":"Copyright (c) 2017 Journal of Zoo and Aquarium Research","page":"109-115","source":"jzar.org","title":"A novel approach to studying enclosure and support usage in siamangs: using a 3D computer model","title-short":"A novel approach to studying enclosure and support usage in siamangs","volume":"5","author":[{"family":"Goh","given":"Colleen"},{"family":"Blanchard","given":"Mary L."},{"family":"Bates","given":"Karl T."},{"family":"Manning","given":"Phillip L."},{"family":"Crompton","given":"Robin H."}],"issued":{"date-parts":[["2017",7,31]]}}}],"schema":"https://github.com/citation-style-language/schema/raw/master/csl-citation.json"} </w:instrText>
      </w:r>
      <w:r w:rsidR="0053643E" w:rsidRPr="00AD255E">
        <w:rPr>
          <w:rFonts w:cstheme="minorHAnsi"/>
        </w:rPr>
        <w:fldChar w:fldCharType="separate"/>
      </w:r>
      <w:r w:rsidR="0053643E" w:rsidRPr="00AD255E">
        <w:rPr>
          <w:rFonts w:cstheme="minorHAnsi"/>
        </w:rPr>
        <w:t>(Goh et al., 2017)</w:t>
      </w:r>
      <w:r w:rsidR="0053643E" w:rsidRPr="00AD255E">
        <w:rPr>
          <w:rFonts w:cstheme="minorHAnsi"/>
        </w:rPr>
        <w:fldChar w:fldCharType="end"/>
      </w:r>
      <w:r w:rsidR="0053643E" w:rsidRPr="00AD255E">
        <w:rPr>
          <w:rFonts w:cstheme="minorHAnsi"/>
        </w:rPr>
        <w:t>.</w:t>
      </w:r>
      <w:r w:rsidR="003E1CB6" w:rsidRPr="00AD255E">
        <w:rPr>
          <w:rFonts w:cstheme="minorHAnsi"/>
        </w:rPr>
        <w:t xml:space="preserve"> </w:t>
      </w:r>
      <w:r w:rsidR="0053643E" w:rsidRPr="00AD255E">
        <w:rPr>
          <w:rFonts w:cstheme="minorHAnsi"/>
        </w:rPr>
        <w:t xml:space="preserve">Early studies tended to break </w:t>
      </w:r>
      <w:r w:rsidR="001D37C1">
        <w:rPr>
          <w:rFonts w:cstheme="minorHAnsi"/>
        </w:rPr>
        <w:t xml:space="preserve">areas </w:t>
      </w:r>
      <w:r w:rsidR="0053643E" w:rsidRPr="00AD255E">
        <w:rPr>
          <w:rFonts w:cstheme="minorHAnsi"/>
        </w:rPr>
        <w:t xml:space="preserve">into equal-sized zones, such as quarters </w:t>
      </w:r>
      <w:r w:rsidR="0053643E" w:rsidRPr="00AD255E">
        <w:rPr>
          <w:rFonts w:cstheme="minorHAnsi"/>
        </w:rPr>
        <w:fldChar w:fldCharType="begin"/>
      </w:r>
      <w:r w:rsidR="0053643E" w:rsidRPr="00AD255E">
        <w:rPr>
          <w:rFonts w:cstheme="minorHAnsi"/>
        </w:rPr>
        <w:instrText xml:space="preserve"> ADDIN ZOTERO_ITEM CSL_CITATION {"citationID":"HfVWoLyk","properties":{"formattedCitation":"(Hedeen, 1983)","plainCitation":"(Hedeen, 1983)","noteIndex":0},"citationItems":[{"id":829,"uris":["http://zotero.org/users/9772581/items/XA87KSVF"],"itemData":{"id":829,"type":"article-journal","abstract":"Four adult gorillas housed together at the Cincinnati Zoo limited their space use to particular enclosure sections. Contrary to results from a study of juvenile gorillas, there was no consistent relationship between dominance rank and the degree to which an animal limited its space use.","ISSN":"0030-0950","language":"en_US","source":"kb.osu.edu","title":"The Use of Space by Lowland Gorillas (&lt;i&gt;Gorilla g. gorilla&lt;i&gt;) in an Outdoor Enclosure","URL":"http://hdl.handle.net/1811/22947","author":[{"family":"Hedeen","given":"Stanley E."}],"accessed":{"date-parts":[["2023",12,16]]},"issued":{"date-parts":[["1983",9]]}}}],"schema":"https://github.com/citation-style-language/schema/raw/master/csl-citation.json"} </w:instrText>
      </w:r>
      <w:r w:rsidR="0053643E" w:rsidRPr="00AD255E">
        <w:rPr>
          <w:rFonts w:cstheme="minorHAnsi"/>
        </w:rPr>
        <w:fldChar w:fldCharType="separate"/>
      </w:r>
      <w:r w:rsidR="0053643E" w:rsidRPr="00AD255E">
        <w:rPr>
          <w:rFonts w:cstheme="minorHAnsi"/>
        </w:rPr>
        <w:t>(Hedeen, 1983)</w:t>
      </w:r>
      <w:r w:rsidR="0053643E" w:rsidRPr="00AD255E">
        <w:rPr>
          <w:rFonts w:cstheme="minorHAnsi"/>
        </w:rPr>
        <w:fldChar w:fldCharType="end"/>
      </w:r>
      <w:r w:rsidR="0053643E" w:rsidRPr="00AD255E">
        <w:rPr>
          <w:rFonts w:cstheme="minorHAnsi"/>
        </w:rPr>
        <w:t xml:space="preserve">, which limited the </w:t>
      </w:r>
      <w:del w:id="12" w:author="James Brereton" w:date="2024-08-06T14:31:00Z" w16du:dateUtc="2024-08-06T13:31:00Z">
        <w:r w:rsidR="0053643E" w:rsidRPr="00AD255E" w:rsidDel="003F4897">
          <w:rPr>
            <w:rFonts w:cstheme="minorHAnsi"/>
          </w:rPr>
          <w:delText xml:space="preserve">ability of researchers to </w:delText>
        </w:r>
      </w:del>
      <w:r w:rsidR="0053643E" w:rsidRPr="00AD255E">
        <w:rPr>
          <w:rFonts w:cstheme="minorHAnsi"/>
        </w:rPr>
        <w:t>focus on biological structures.</w:t>
      </w:r>
    </w:p>
    <w:p w14:paraId="616D9709" w14:textId="027D3764" w:rsidR="0053643E" w:rsidRPr="00AD255E" w:rsidRDefault="0053643E" w:rsidP="00AD255E">
      <w:pPr>
        <w:spacing w:line="360" w:lineRule="auto"/>
        <w:jc w:val="both"/>
        <w:rPr>
          <w:rFonts w:cstheme="minorHAnsi"/>
        </w:rPr>
      </w:pPr>
      <w:r w:rsidRPr="00AD255E">
        <w:rPr>
          <w:rFonts w:cstheme="minorHAnsi"/>
        </w:rPr>
        <w:t xml:space="preserve">Taken in their raw form or as percentage occupancy, enclosure use data may be misleading. For example, one might intuitively suggest that an animal is avoiding a specific zone if it spends 10% of its time in that area. However, if the zone occupies only 1% of all exhibit space, the animal is spending more time than would be expected in this area. To counter this </w:t>
      </w:r>
      <w:r w:rsidR="00735FE4" w:rsidRPr="00AD255E">
        <w:rPr>
          <w:rFonts w:cstheme="minorHAnsi"/>
        </w:rPr>
        <w:t>challenge, indices such as</w:t>
      </w:r>
      <w:r w:rsidRPr="00AD255E">
        <w:rPr>
          <w:rFonts w:cstheme="minorHAnsi"/>
        </w:rPr>
        <w:t xml:space="preserve"> the modified Spread of Participation Index</w:t>
      </w:r>
      <w:r w:rsidR="00491F1E" w:rsidRPr="00AD255E">
        <w:rPr>
          <w:rFonts w:cstheme="minorHAnsi"/>
        </w:rPr>
        <w:t xml:space="preserve"> (</w:t>
      </w:r>
      <w:proofErr w:type="spellStart"/>
      <w:ins w:id="13" w:author="James Brereton" w:date="2024-08-06T14:24:00Z" w16du:dateUtc="2024-08-06T13:24:00Z">
        <w:r w:rsidR="001A4DE7">
          <w:rPr>
            <w:rFonts w:cstheme="minorHAnsi"/>
          </w:rPr>
          <w:t>m</w:t>
        </w:r>
      </w:ins>
      <w:r w:rsidR="00491F1E" w:rsidRPr="00AD255E">
        <w:rPr>
          <w:rFonts w:cstheme="minorHAnsi"/>
        </w:rPr>
        <w:t>SPI</w:t>
      </w:r>
      <w:proofErr w:type="spellEnd"/>
      <w:r w:rsidR="00491F1E" w:rsidRPr="00AD255E">
        <w:rPr>
          <w:rFonts w:cstheme="minorHAnsi"/>
        </w:rPr>
        <w:t>)</w:t>
      </w:r>
      <w:r w:rsidRPr="00AD255E">
        <w:rPr>
          <w:rFonts w:cstheme="minorHAnsi"/>
        </w:rPr>
        <w:t xml:space="preserve"> </w:t>
      </w:r>
      <w:r w:rsidRPr="00AD255E">
        <w:rPr>
          <w:rFonts w:cstheme="minorHAnsi"/>
        </w:rPr>
        <w:fldChar w:fldCharType="begin"/>
      </w:r>
      <w:r w:rsidRPr="00AD255E">
        <w:rPr>
          <w:rFonts w:cstheme="minorHAnsi"/>
        </w:rPr>
        <w:instrText xml:space="preserve"> ADDIN ZOTERO_ITEM CSL_CITATION {"citationID":"g1A82rIt","properties":{"formattedCitation":"(Plowman, 2003)","plainCitation":"(Plowman, 2003)","noteIndex":0},"citationItems":[{"id":21,"uris":["http://zotero.org/users/9772581/items/3JNITTFC"],"itemData":{"id":21,"type":"article-journal","abstract":"The spread of participation index (SPI) is used to indicate the extent of enclosure utilisation by captive animals. The established method of determining the SPI requires the division of the enclosure into equal sized zones. This method has several practical and theoretical difficulties, most importantly that the SPI is hugely affected by zone size, for which there is no a priori method to determine. Thus it is desirable to develop a method to determine the SPI allowing for unequal zones which can be assigned on the basis of enclosure resources. Such a method is described in this paper and compared with the original method in a variety of hypothetical situations. The modified SPI is the exact mathematical equivalent of the original SPI if zone sizes are equal. In a range of realistic situations the modified SPI is more sensitive and more accurately reflects the extent of enclosure utilisation.","container-title":"Applied Animal Behaviour Science","DOI":"10.1016/S0168-1591(03)00142-4","ISSN":"0168-1591","issue":"4","journalAbbreviation":"Applied Animal Behaviour Science","language":"en","page":"331-336","source":"ScienceDirect","title":"A note on a modification of the spread of participation index allowing for unequal zones","volume":"83","author":[{"family":"Plowman","given":"A. B"}],"issued":{"date-parts":[["2003",10,20]]}}}],"schema":"https://github.com/citation-style-language/schema/raw/master/csl-citation.json"} </w:instrText>
      </w:r>
      <w:r w:rsidRPr="00AD255E">
        <w:rPr>
          <w:rFonts w:cstheme="minorHAnsi"/>
        </w:rPr>
        <w:fldChar w:fldCharType="separate"/>
      </w:r>
      <w:r w:rsidRPr="00AD255E">
        <w:rPr>
          <w:rFonts w:cstheme="minorHAnsi"/>
        </w:rPr>
        <w:t>(Plowman, 2003)</w:t>
      </w:r>
      <w:r w:rsidRPr="00AD255E">
        <w:rPr>
          <w:rFonts w:cstheme="minorHAnsi"/>
        </w:rPr>
        <w:fldChar w:fldCharType="end"/>
      </w:r>
      <w:r w:rsidRPr="00AD255E">
        <w:rPr>
          <w:rFonts w:cstheme="minorHAnsi"/>
        </w:rPr>
        <w:t xml:space="preserve"> w</w:t>
      </w:r>
      <w:r w:rsidR="00735FE4" w:rsidRPr="00AD255E">
        <w:rPr>
          <w:rFonts w:cstheme="minorHAnsi"/>
        </w:rPr>
        <w:t>ere</w:t>
      </w:r>
      <w:r w:rsidRPr="00AD255E">
        <w:rPr>
          <w:rFonts w:cstheme="minorHAnsi"/>
        </w:rPr>
        <w:t xml:space="preserve"> developed</w:t>
      </w:r>
      <w:del w:id="14" w:author="James Brereton" w:date="2024-08-06T14:32:00Z" w16du:dateUtc="2024-08-06T13:32:00Z">
        <w:r w:rsidR="00735FE4" w:rsidRPr="00AD255E" w:rsidDel="003F4897">
          <w:rPr>
            <w:rFonts w:cstheme="minorHAnsi"/>
          </w:rPr>
          <w:delText>,</w:delText>
        </w:r>
        <w:r w:rsidRPr="00AD255E" w:rsidDel="003F4897">
          <w:rPr>
            <w:rFonts w:cstheme="minorHAnsi"/>
          </w:rPr>
          <w:delText xml:space="preserve"> </w:delText>
        </w:r>
        <w:r w:rsidR="00735FE4" w:rsidRPr="00AD255E" w:rsidDel="003F4897">
          <w:rPr>
            <w:rFonts w:cstheme="minorHAnsi"/>
          </w:rPr>
          <w:delText xml:space="preserve">enabling </w:delText>
        </w:r>
        <w:r w:rsidR="00491F1E" w:rsidRPr="00AD255E" w:rsidDel="003F4897">
          <w:rPr>
            <w:rFonts w:cstheme="minorHAnsi"/>
          </w:rPr>
          <w:delText>quantif</w:delText>
        </w:r>
        <w:r w:rsidR="00735FE4" w:rsidRPr="00AD255E" w:rsidDel="003F4897">
          <w:rPr>
            <w:rFonts w:cstheme="minorHAnsi"/>
          </w:rPr>
          <w:delText>ication of</w:delText>
        </w:r>
        <w:r w:rsidRPr="00AD255E" w:rsidDel="003F4897">
          <w:rPr>
            <w:rFonts w:cstheme="minorHAnsi"/>
          </w:rPr>
          <w:delText xml:space="preserve"> evenness of space use </w:delText>
        </w:r>
        <w:r w:rsidR="00491F1E" w:rsidRPr="00AD255E" w:rsidDel="003F4897">
          <w:rPr>
            <w:rFonts w:cstheme="minorHAnsi"/>
          </w:rPr>
          <w:delText>for an entire enclosure</w:delText>
        </w:r>
      </w:del>
      <w:r w:rsidR="00491F1E" w:rsidRPr="00AD255E">
        <w:rPr>
          <w:rFonts w:cstheme="minorHAnsi"/>
        </w:rPr>
        <w:t xml:space="preserve">. Here, researchers could identify improvements in animal space use </w:t>
      </w:r>
      <w:del w:id="15" w:author="James Brereton" w:date="2024-08-06T14:31:00Z" w16du:dateUtc="2024-08-06T13:31:00Z">
        <w:r w:rsidR="00491F1E" w:rsidRPr="00AD255E" w:rsidDel="003F4897">
          <w:rPr>
            <w:rFonts w:cstheme="minorHAnsi"/>
          </w:rPr>
          <w:delText xml:space="preserve">and potentially welfare </w:delText>
        </w:r>
      </w:del>
      <w:r w:rsidR="00491F1E" w:rsidRPr="00AD255E">
        <w:rPr>
          <w:rFonts w:cstheme="minorHAnsi"/>
        </w:rPr>
        <w:t xml:space="preserve">by quantifying how evenly an animal used its exhibit </w:t>
      </w:r>
      <w:r w:rsidR="00491F1E" w:rsidRPr="00AD255E">
        <w:rPr>
          <w:rFonts w:cstheme="minorHAnsi"/>
        </w:rPr>
        <w:fldChar w:fldCharType="begin"/>
      </w:r>
      <w:r w:rsidR="00491F1E" w:rsidRPr="00AD255E">
        <w:rPr>
          <w:rFonts w:cstheme="minorHAnsi"/>
        </w:rPr>
        <w:instrText xml:space="preserve"> ADDIN ZOTERO_ITEM CSL_CITATION {"citationID":"OaBWbkHO","properties":{"formattedCitation":"(Clark &amp; Melfi, 2012)","plainCitation":"(Clark &amp; Melfi, 2012)","noteIndex":0},"citationItems":[{"id":205,"uris":["http://zotero.org/users/9772581/items/PL8U93EY"],"itemData":{"id":205,"type":"article-journal","container-title":"Zoo Biology","DOI":"10.1002/zoo.20380","ISSN":"07333188","issue":"4","journalAbbreviation":"Zoo Biol.","language":"en","page":"397-413","source":"DOI.org (Crossref)","title":"Environmental enrichment for a mixed-species nocturnal mammal exhibit: Nocturnal Mammal Enrichment","title-short":"Environmental enrichment for a mixed-species nocturnal mammal exhibit","volume":"31","author":[{"family":"Clark","given":"Fay E."},{"family":"Melfi","given":"Vicky A."}],"issued":{"date-parts":[["2012",7]]}}}],"schema":"https://github.com/citation-style-language/schema/raw/master/csl-citation.json"} </w:instrText>
      </w:r>
      <w:r w:rsidR="00491F1E" w:rsidRPr="00AD255E">
        <w:rPr>
          <w:rFonts w:cstheme="minorHAnsi"/>
        </w:rPr>
        <w:fldChar w:fldCharType="separate"/>
      </w:r>
      <w:r w:rsidR="00491F1E" w:rsidRPr="00AD255E">
        <w:rPr>
          <w:rFonts w:cstheme="minorHAnsi"/>
        </w:rPr>
        <w:t>(Clark &amp; Melfi, 2012</w:t>
      </w:r>
      <w:r w:rsidR="00D711A6" w:rsidRPr="00AD255E">
        <w:rPr>
          <w:rFonts w:cstheme="minorHAnsi"/>
        </w:rPr>
        <w:t>; Mallapur et al., 2005</w:t>
      </w:r>
      <w:r w:rsidR="00491F1E" w:rsidRPr="00AD255E">
        <w:rPr>
          <w:rFonts w:cstheme="minorHAnsi"/>
        </w:rPr>
        <w:t>)</w:t>
      </w:r>
      <w:r w:rsidR="00491F1E" w:rsidRPr="00AD255E">
        <w:rPr>
          <w:rFonts w:cstheme="minorHAnsi"/>
        </w:rPr>
        <w:fldChar w:fldCharType="end"/>
      </w:r>
      <w:r w:rsidR="00491F1E" w:rsidRPr="00AD255E">
        <w:rPr>
          <w:rFonts w:cstheme="minorHAnsi"/>
        </w:rPr>
        <w:t>.</w:t>
      </w:r>
    </w:p>
    <w:p w14:paraId="1E3767EC" w14:textId="3E39E6C9" w:rsidR="00491F1E" w:rsidRPr="00AD255E" w:rsidRDefault="00491F1E" w:rsidP="00AD255E">
      <w:pPr>
        <w:spacing w:line="360" w:lineRule="auto"/>
        <w:jc w:val="both"/>
        <w:rPr>
          <w:rFonts w:cstheme="minorHAnsi"/>
        </w:rPr>
      </w:pPr>
      <w:r w:rsidRPr="00AD255E">
        <w:rPr>
          <w:rFonts w:cstheme="minorHAnsi"/>
        </w:rPr>
        <w:t>Several enclosure use indices have been developed, including Entropy, traditional</w:t>
      </w:r>
      <w:r w:rsidR="00EE2813">
        <w:rPr>
          <w:rFonts w:cstheme="minorHAnsi"/>
        </w:rPr>
        <w:t xml:space="preserve"> SPI,</w:t>
      </w:r>
      <w:r w:rsidRPr="00AD255E">
        <w:rPr>
          <w:rFonts w:cstheme="minorHAnsi"/>
        </w:rPr>
        <w:t xml:space="preserve"> </w:t>
      </w:r>
      <w:proofErr w:type="spellStart"/>
      <w:r w:rsidRPr="00AD255E">
        <w:rPr>
          <w:rFonts w:cstheme="minorHAnsi"/>
        </w:rPr>
        <w:t>m</w:t>
      </w:r>
      <w:del w:id="16" w:author="James Brereton" w:date="2024-08-06T14:24:00Z" w16du:dateUtc="2024-08-06T13:24:00Z">
        <w:r w:rsidRPr="00AD255E" w:rsidDel="001A4DE7">
          <w:rPr>
            <w:rFonts w:cstheme="minorHAnsi"/>
          </w:rPr>
          <w:delText xml:space="preserve">odified </w:delText>
        </w:r>
      </w:del>
      <w:r w:rsidRPr="00AD255E">
        <w:rPr>
          <w:rFonts w:cstheme="minorHAnsi"/>
        </w:rPr>
        <w:t>SPI</w:t>
      </w:r>
      <w:proofErr w:type="spellEnd"/>
      <w:r w:rsidR="00ED17D6">
        <w:rPr>
          <w:rFonts w:cstheme="minorHAnsi"/>
        </w:rPr>
        <w:t>,</w:t>
      </w:r>
      <w:r w:rsidR="007F1B30">
        <w:rPr>
          <w:rFonts w:cstheme="minorHAnsi"/>
        </w:rPr>
        <w:t xml:space="preserve"> and Electivity Index </w:t>
      </w:r>
      <w:r w:rsidRPr="00AD255E">
        <w:rPr>
          <w:rFonts w:cstheme="minorHAnsi"/>
        </w:rPr>
        <w:fldChar w:fldCharType="begin"/>
      </w:r>
      <w:r w:rsidR="001F723F" w:rsidRPr="00AD255E">
        <w:rPr>
          <w:rFonts w:cstheme="minorHAnsi"/>
        </w:rPr>
        <w:instrText xml:space="preserve"> ADDIN ZOTERO_ITEM CSL_CITATION {"citationID":"Yz9OcqYm","properties":{"formattedCitation":"(J. Brereton &amp; Fernandez, 2022; E. Fernandez &amp; Harvey, 2021; E. J. Fernandez &amp; Timberlake, 2019)","plainCitation":"(J. Brereton &amp; Fernandez, 2022; E. Fernandez &amp; Harvey, 2021; E. J. Fernandez &amp; Timberlake, 2019)","noteIndex":0},"citationItems":[{"id":208,"uris":["http://zotero.org/users/9772581/items/EGFIQE3T"],"itemData":{"id":208,"type":"article-journal","abstract":"Enclosure use assessments have gained popularity as one of the tools for animal welfare assessments and Post Occupancy Evaluations. There are now a plethora of studies and enclosure use indices available in published literature, and identification of the most appropriate index for each research question is often challenging. The benefits and limitations of four different enclosure use indices; Original and Modified Spread of Participation Index (SPI), Entropy, and Electivity Index were compared. Three artificial data sets were developed to represent the challenges commonly found in animal exhibits, and these indices were applied to these contrived enclosure settings. Three of the indices (Original SPI, Modified SPI, and Entropy) were used to assess a single measure of enclosure use variability. When zones within an exhibit were comparable in size, all three indices performed similarly. However, with less equal zone sizes, Modified SPI outperformed Original SPI and Entropy, suggesting that the Modified formula was more useful for assessing overall enclosure use variability under such conditions. Electivity Index assessed the use of individual zones, rather than the variability of use across the entire exhibit, and therefore could not be compared directly to the other three indices. This index is therefore most valuable for assessing individual resources, especially after exhibit modifications.","container-title":"Animal Behavior and Cognition","DOI":"10.26451/abc.09.01.10.2022","ISSN":"23725052, 23724323","issue":"1","journalAbbreviation":"Anim Behav Cogn","license":"All rights reserved","page":"119-132","source":"DOI.org (Crossref)","title":"Which index should I use? A comparison of indices for enclosure use studies","title-short":"Which index should I use?","volume":"9","author":[{"family":"Brereton","given":"James"},{"family":"Fernandez","given":"Eduardo"}],"issued":{"date-parts":[["2022",2,1]]}}},{"id":197,"uris":["http://zotero.org/users/9772581/items/2G5GFITU"],"itemData":{"id":197,"type":"article-journal","abstract":"African wild dogs Lycaon pictus are a popularly exhibited zoo animal, frequently housed in groups to represent their natural packs in the wild. While such group housing is common, the effects of changes to that group are seldom directly investigated. This study examined the enclosure use of three African wild dog siblings located at the Woodland Park Zoo. The wild dogs were observed during a period of several weeks, during which one of the dogs was periodically removed from the group. Groupings of the wild dogs were examined during three conditions: (1) ALL 3, when all three dogs were on-exhibit, (2) MIXED, when one of the dogs was held off-exhibit, and (3) ALL 2, when only two animals remained in the enclosure and on-exhibit. Removal of one of the dogs from the on-exhibit portion of the enclosure (MIXED and ALL 2 conditions) significantly modified overall area usage and variability in enclosure use (as measured via Entropy, a single measure of area use variability) for the two remaining on-exhibit wild dogs. The results suggest that overall enclosure use, with attention to variability in enclosure areas used, can function as a relevant behavioural welfare measure for group-housed zoo animals, particularly when direct measures of behaviours are inconclusive.","container-title":"Journal of Zoo and Aquarium Research","DOI":"10.19227/jzar.v9i2.526","ISSN":"22147594, 22147594","issue":"2","language":"eng","page":"88-93","source":"DOI.org (CSL JSON)","title":"Enclosure Use as a Measure of Behavioral Welfare in Zoo-Housed African Wild Dogs (Lycaon pictus)","volume":"9","author":[{"family":"Fernandez","given":"Eduardo"},{"family":"Harvey","given":"Emma"}],"issued":{"date-parts":[["2021",4,30]]}}},{"id":196,"uris":["http://zotero.org/users/9772581/items/Y6NDHWX9"],"itemData":{"id":196,"type":"article-journal","container-title":"Frontiers in Psychology","DOI":"10.3389/fpsyg.2019.02119","ISSN":"1664-1078","journalAbbreviation":"Front. Psychol.","page":"2119","source":"DOI.org (Crossref)","title":"Selecting and Testing Environmental Enrichment in Lemurs","volume":"10","author":[{"family":"Fernandez","given":"Eduardo J."},{"family":"Timberlake","given":"William"}],"issued":{"date-parts":[["2019",9,13]]}}}],"schema":"https://github.com/citation-style-language/schema/raw/master/csl-citation.json"} </w:instrText>
      </w:r>
      <w:r w:rsidRPr="00AD255E">
        <w:rPr>
          <w:rFonts w:cstheme="minorHAnsi"/>
        </w:rPr>
        <w:fldChar w:fldCharType="separate"/>
      </w:r>
      <w:r w:rsidR="001F723F" w:rsidRPr="00AD255E">
        <w:rPr>
          <w:rFonts w:cstheme="minorHAnsi"/>
        </w:rPr>
        <w:t>(Brereton &amp; Fernandez, 2022</w:t>
      </w:r>
      <w:r w:rsidR="00741C30">
        <w:rPr>
          <w:rFonts w:cstheme="minorHAnsi"/>
        </w:rPr>
        <w:t>a</w:t>
      </w:r>
      <w:r w:rsidR="001F723F" w:rsidRPr="00AD255E">
        <w:rPr>
          <w:rFonts w:cstheme="minorHAnsi"/>
        </w:rPr>
        <w:t xml:space="preserve">; Fernandez &amp; Harvey, 2021; </w:t>
      </w:r>
      <w:r w:rsidR="00ED17D6">
        <w:rPr>
          <w:rFonts w:cstheme="minorHAnsi"/>
        </w:rPr>
        <w:t>McConnell et al., 2022)</w:t>
      </w:r>
      <w:r w:rsidRPr="00AD255E">
        <w:rPr>
          <w:rFonts w:cstheme="minorHAnsi"/>
        </w:rPr>
        <w:fldChar w:fldCharType="end"/>
      </w:r>
      <w:r w:rsidRPr="00AD255E">
        <w:rPr>
          <w:rFonts w:cstheme="minorHAnsi"/>
        </w:rPr>
        <w:t xml:space="preserve">. </w:t>
      </w:r>
      <w:r w:rsidR="00ED43DB">
        <w:rPr>
          <w:rFonts w:cstheme="minorHAnsi"/>
        </w:rPr>
        <w:t>Most of t</w:t>
      </w:r>
      <w:r w:rsidRPr="00AD255E">
        <w:rPr>
          <w:rFonts w:cstheme="minorHAnsi"/>
        </w:rPr>
        <w:t xml:space="preserve">hese tools focus on evenness of space use from an entire exhibit perspective. As a result, it </w:t>
      </w:r>
      <w:r w:rsidRPr="00AD255E">
        <w:rPr>
          <w:rFonts w:cstheme="minorHAnsi"/>
        </w:rPr>
        <w:lastRenderedPageBreak/>
        <w:t xml:space="preserve">can be more challenging to identify which aspects of an exhibit an animal finds valuable. One </w:t>
      </w:r>
      <w:r w:rsidR="00E37FA8">
        <w:rPr>
          <w:rFonts w:cstheme="minorHAnsi"/>
        </w:rPr>
        <w:t xml:space="preserve">of these </w:t>
      </w:r>
      <w:r w:rsidRPr="00AD255E">
        <w:rPr>
          <w:rFonts w:cstheme="minorHAnsi"/>
        </w:rPr>
        <w:t>tool</w:t>
      </w:r>
      <w:r w:rsidR="00E37FA8">
        <w:rPr>
          <w:rFonts w:cstheme="minorHAnsi"/>
        </w:rPr>
        <w:t>s</w:t>
      </w:r>
      <w:r w:rsidRPr="00AD255E">
        <w:rPr>
          <w:rFonts w:cstheme="minorHAnsi"/>
        </w:rPr>
        <w:t xml:space="preserve">, Electivity Index, assesses space use on a zone-by-zone basis </w:t>
      </w:r>
      <w:r w:rsidRPr="00AD255E">
        <w:rPr>
          <w:rFonts w:cstheme="minorHAnsi"/>
        </w:rPr>
        <w:fldChar w:fldCharType="begin"/>
      </w:r>
      <w:r w:rsidR="008B3E70" w:rsidRPr="00AD255E">
        <w:rPr>
          <w:rFonts w:cstheme="minorHAnsi"/>
        </w:rPr>
        <w:instrText xml:space="preserve"> ADDIN ZOTERO_ITEM CSL_CITATION {"citationID":"Zurlfk6t","properties":{"formattedCitation":"(Goh et al., 2017; Ross et al., 2009; Vanderploeg &amp; Scavia, 1979)","plainCitation":"(Goh et al., 2017; Ross et al., 2009; Vanderploeg &amp; Scavia, 1979)","noteIndex":0},"citationItems":[{"id":824,"uris":["http://zotero.org/users/9772581/items/F93ZI8NA"],"itemData":{"id":824,"type":"article-journal","abstract":"The objectives of this study were: (1) to evaluate the accuracy of a computer-aided design (CAD) approach in recording the full 3D geometry of a zoo primate enclosure, (2) to quantify support availability and preference, and map behavioural data within the 3D enclosure model to visualise/identify/investigate spatial enclosure usage trends. 3D models of a siamang (Symphalangus syndactylus) enclosure were created using a generic CAD approach and a long range laser scanner (LiDAR). It was determined that the CAD model yielded an average geometric error of ~15% in terms of position/height/diameter of structures relative to the LiDAR model. The CAD model was divided into zones to create colour maps of enclosure usage during feeding/travel/inactivity. For feeding and inactivity, average support availability was higher in zones most used when compared to zones used least. Electivity indexes, a measure of support preference within a particular zone, permitted us to explore why specific supports were preferred over others in the immediate proximity. Electivity indexes were higher for strong horizontal initial supports (mainly logs) during richochetal brachiation. This suggests a need for a strong horizontal support to generate sufficient propulsive force during push off, to create the flight phase characteristic of richochetal brachiation.&amp;nbsp;","container-title":"Journal of Zoo and Aquarium Research","DOI":"10.19227/jzar.v5i3.284","ISSN":"2214-7594","issue":"3","language":"en","license":"Copyright (c) 2017 Journal of Zoo and Aquarium Research","page":"109-115","source":"jzar.org","title":"A novel approach to studying enclosure and support usage in siamangs: using a 3D computer model","title-short":"A novel approach to studying enclosure and support usage in siamangs","volume":"5","author":[{"family":"Goh","given":"Colleen"},{"family":"Blanchard","given":"Mary L."},{"family":"Bates","given":"Karl T."},{"family":"Manning","given":"Phillip L."},{"family":"Crompton","given":"Robin H."}],"issued":{"date-parts":[["2017",7,31]]}}},{"id":831,"uris":["http://zotero.org/users/9772581/items/Z686DFGZ"],"itemData":{"id":831,"type":"article-journal","abstract":"Empirical measures of animal behavior and space use within the captive environment can provide critical information about animals’ requirements, preferences and internal states. The trend toward naturalistic environments has shown promise in terms of behavioral benefits for animals such as great apes, and there have been several studies of the effects of complex environments on captive apes. However, few recent investigations have objectively compared environmental preferences between two distinct enclosures. In this study, we assessed how ape space use varied within and across two very different environments: an indoor, hardscape enclosure and an indoor/outdoor, naturalistic enclosure. Within-facility tests were conducted by comparing data from behavioral observations of the apes’ position in the enclosures to measurements of the space and the availability of individual environmental elements. Between-facility comparisons utilized electivity index calculations to assess both the degree of use for specific features and the degree to which these selections strengthened or weakened in the new facility. Both gorillas and chimpanzees showed significant structural preferences in the older, hardscape environment: positioning themselves by mesh barriers (chimpanzees: P=0.005; gorillas: P&lt;0.001) and corners (P=0.005; gorillas: P&lt;0.001) more than would be expected by random spatial utilization, and avoiding open spaces (chimpanzees: P=0.005; gorillas: P&lt;0.001) not adjacent to any physical structure. A new, naturalistic enclosure was constructed using preference data from the previous facility. In the new facility, both species of ape substantially altered the way in which they chose to position themselves in the enclosure. Chimpanzees used most of the environmental elements at rates more similar to the proportions they were available. While gorilla's preference corners was maintained in the new facility, preferences for doorways and mesh barriers disappeared. Comparing electivity indices facilitated an empirical comparison of space use preferences. Chimpanzees showed significant differences in how they used structural elements (P=0.021), mesh barriers (P=0.009) and corners (P=0.016) in the new facility. Gorillas’ environmental selections were similarly altered in the new facility, as selections of areas adjacent to doorways (P=0.003), glass barriers (P=0.005), structural elements (P&lt;0.001), and mesh barriers (P=0.012) were all significantly affected by the transfer. This approach is useful for understanding how captive animals utilize their enclosures and we advocate that electivity indices can be added to a growing list of tools to assess the effect of captive environments on animal welfare.","container-title":"Applied Animal Behaviour Science","DOI":"10.1016/j.applanim.2009.08.007","ISSN":"0168-1591","issue":"1","journalAbbreviation":"Applied Animal Behaviour Science","page":"42-50","source":"ScienceDirect","title":"Space use as an indicator of enclosure appropriateness: A novel measure of captive animal welfare","title-short":"Space use as an indicator of enclosure appropriateness","volume":"121","author":[{"family":"Ross","given":"Stephen R."},{"family":"Schapiro","given":"Steven J."},{"family":"Hau","given":"Jann"},{"family":"Lukas","given":"Kristen E."}],"issued":{"date-parts":[["2009",10,1]]}}},{"id":20,"uris":["http://zotero.org/users/9772581/items/2ZPEMVU4"],"itemData":{"id":20,"type":"article-journal","abstract":"A straightforward method for calculating selectivity coefficients (Wij) of predation from raw data, mortality rates of prey, filtering rates, feeding rates and electivity indices is derived. Results from a comparison of selectivity coefficients for the copepod Diaptomus oregonensis grazing under a number of experimental conditions suggest that Wij's for size-selective feeding are invariant, a conclusion also supported by the leaky-sieve model. Recommendations are made on how to use Wij's in linear and nonlinear feeding constructs for zooplankton and other animals.","container-title":"Ecological Modelling","DOI":"10.1016/0304-3800(79)90004-8","ISSN":"0304-3800","issue":"2","journalAbbreviation":"Ecological Modelling","language":"en","page":"135-149","source":"ScienceDirect","title":"Calculation and use of selectivity coefficients of feeding: Zooplankton grazing","title-short":"Calculation and use of selectivity coefficients of feeding","volume":"7","author":[{"family":"Vanderploeg","given":"Henry A."},{"family":"Scavia","given":"Donald"}],"issued":{"date-parts":[["1979",7,1]]}}}],"schema":"https://github.com/citation-style-language/schema/raw/master/csl-citation.json"} </w:instrText>
      </w:r>
      <w:r w:rsidRPr="00AD255E">
        <w:rPr>
          <w:rFonts w:cstheme="minorHAnsi"/>
        </w:rPr>
        <w:fldChar w:fldCharType="separate"/>
      </w:r>
      <w:r w:rsidR="008B3E70" w:rsidRPr="00AD255E">
        <w:rPr>
          <w:rFonts w:cstheme="minorHAnsi"/>
        </w:rPr>
        <w:t>(Goh et al., 2017; Ross et al., 2009; Vanderploeg &amp; Scavia, 1979)</w:t>
      </w:r>
      <w:r w:rsidRPr="00AD255E">
        <w:rPr>
          <w:rFonts w:cstheme="minorHAnsi"/>
        </w:rPr>
        <w:fldChar w:fldCharType="end"/>
      </w:r>
      <w:r w:rsidR="001B6BAE" w:rsidRPr="00AD255E">
        <w:rPr>
          <w:rFonts w:cstheme="minorHAnsi"/>
        </w:rPr>
        <w:t>. This can provide a more informative estimate as to whether an area is being under- or over-</w:t>
      </w:r>
      <w:r w:rsidR="00D711A6" w:rsidRPr="00AD255E">
        <w:rPr>
          <w:rFonts w:cstheme="minorHAnsi"/>
        </w:rPr>
        <w:t>utilized</w:t>
      </w:r>
      <w:r w:rsidR="001B6BAE" w:rsidRPr="00AD255E">
        <w:rPr>
          <w:rFonts w:cstheme="minorHAnsi"/>
        </w:rPr>
        <w:t xml:space="preserve"> based on its proportional size. </w:t>
      </w:r>
      <w:r w:rsidR="00181794" w:rsidRPr="00AD255E">
        <w:rPr>
          <w:rFonts w:cstheme="minorHAnsi"/>
        </w:rPr>
        <w:t xml:space="preserve">A new tool, the Zone Overlap Index, quantifies the overlap in space use between two animals, but ignores areas not used by either animal </w:t>
      </w:r>
      <w:r w:rsidR="00181794" w:rsidRPr="00AD255E">
        <w:rPr>
          <w:rFonts w:cstheme="minorHAnsi"/>
        </w:rPr>
        <w:fldChar w:fldCharType="begin"/>
      </w:r>
      <w:r w:rsidR="007B2A6A" w:rsidRPr="00AD255E">
        <w:rPr>
          <w:rFonts w:cstheme="minorHAnsi"/>
        </w:rPr>
        <w:instrText xml:space="preserve"> ADDIN ZOTERO_ITEM CSL_CITATION {"citationID":"KifofWeP","properties":{"formattedCitation":"(J. E. Brereton &amp; Rose, 2023)","plainCitation":"(J. E. Brereton &amp; Rose, 2023)","dontUpdate":true,"noteIndex":0},"citationItems":[{"id":835,"uris":["http://zotero.org/users/9772581/items/NIIRZXHV"],"itemData":{"id":835,"type":"article-journal","abstract":"Abstract \n            It is important that the environment provided in the zoo is relevant to the species being housed and its suitability be easily assessed by personnel. As shared space and resources can overlap in a zoo's enclosure a tool is required to measure the effects of such overlap between individual animals in a shared enclosure. This paper outlines the Pianka Index (PI), a tool used in ecology to quantify niche overlap, that has value in quantifying the amount of time that animals spend in shared enclosure zones. One limitation to this method, however, is that the established method of determining the PI requires division of the enclosure into equally sized zones, something that is not always relevant to a zoo enclosure. To combat this, we created a modified index, entitled the Zone Overlap Index (ZOI). This modified index is the exact mathematical equivalent of the original index when zone sizes are equal. When zone sizes are unequal, the ZOI generates higher values when animals share smaller, as opposed to larger, zones. This is because animals are more likely to share larger enclosure zones simply by chance, and shared use of smaller zones brings individuals into closer proximity with the potential for competition. To illustrate the application of the ZOI, a series of hypothetical situations were generated to reflect real‐world scenarios, demonstrating how this index could be used to better understand zone occupancy overlap in the zoo. \n          ,  \n            Research highlights \n             \n               \n                 \n                  The Pianka Index can be used to quantify space use overlap in exhibits with equal‐sized zones. \n                 \n                 \n                  The Zone Overlap Index (ZOI) quantifies space use overlap in exhibits with unequal‐sized zones. \n                 \n                 \n                  The ZOI places higher weightings on small zones which animals are unlikely to shareby chance.","container-title":"Zoo Biology","DOI":"10.1002/zoo.21786","ISSN":"0733-3188, 1098-2361","issue":"6","journalAbbreviation":"Zoo Biology","language":"en","page":"811-817","source":"DOI.org (Crossref)","title":"The Zone Overlap Index: A new measure of shared resource use in the zoo","title-short":"The Zone Overlap Index","volume":"42","author":[{"family":"Brereton","given":"James E."},{"family":"Rose","given":"Paul E."}],"issued":{"date-parts":[["2023",11]]}}}],"schema":"https://github.com/citation-style-language/schema/raw/master/csl-citation.json"} </w:instrText>
      </w:r>
      <w:r w:rsidR="00181794" w:rsidRPr="00AD255E">
        <w:rPr>
          <w:rFonts w:cstheme="minorHAnsi"/>
        </w:rPr>
        <w:fldChar w:fldCharType="separate"/>
      </w:r>
      <w:r w:rsidR="00181794" w:rsidRPr="00AD255E">
        <w:rPr>
          <w:rFonts w:cstheme="minorHAnsi"/>
        </w:rPr>
        <w:t>(</w:t>
      </w:r>
      <w:r w:rsidR="00D711A6" w:rsidRPr="00AD255E">
        <w:rPr>
          <w:rFonts w:cstheme="minorHAnsi"/>
        </w:rPr>
        <w:t xml:space="preserve">Pianka, 1973; </w:t>
      </w:r>
      <w:r w:rsidR="00181794" w:rsidRPr="00AD255E">
        <w:rPr>
          <w:rFonts w:cstheme="minorHAnsi"/>
        </w:rPr>
        <w:t>Brereton &amp; Rose, 2023)</w:t>
      </w:r>
      <w:r w:rsidR="00181794" w:rsidRPr="00AD255E">
        <w:rPr>
          <w:rFonts w:cstheme="minorHAnsi"/>
        </w:rPr>
        <w:fldChar w:fldCharType="end"/>
      </w:r>
      <w:r w:rsidR="00181794" w:rsidRPr="00AD255E">
        <w:rPr>
          <w:rFonts w:cstheme="minorHAnsi"/>
        </w:rPr>
        <w:t>.</w:t>
      </w:r>
      <w:r w:rsidR="00D711A6" w:rsidRPr="00AD255E">
        <w:rPr>
          <w:rFonts w:cstheme="minorHAnsi"/>
        </w:rPr>
        <w:t xml:space="preserve"> As for the previously mentioned indices, this tool </w:t>
      </w:r>
      <w:r w:rsidR="004F0D01" w:rsidRPr="00AD255E">
        <w:rPr>
          <w:rFonts w:cstheme="minorHAnsi"/>
        </w:rPr>
        <w:t>considers</w:t>
      </w:r>
      <w:r w:rsidR="00D711A6" w:rsidRPr="00AD255E">
        <w:rPr>
          <w:rFonts w:cstheme="minorHAnsi"/>
        </w:rPr>
        <w:t xml:space="preserve"> zone size: </w:t>
      </w:r>
      <w:r w:rsidR="004F0D01">
        <w:rPr>
          <w:rFonts w:cstheme="minorHAnsi"/>
        </w:rPr>
        <w:t xml:space="preserve">therefore, </w:t>
      </w:r>
      <w:r w:rsidR="00D711A6" w:rsidRPr="00AD255E">
        <w:rPr>
          <w:rFonts w:cstheme="minorHAnsi"/>
        </w:rPr>
        <w:t>the index places a higher weighting when animals share small zones that they would be unlikely to occupy purely by chance.</w:t>
      </w:r>
    </w:p>
    <w:p w14:paraId="01E36D32" w14:textId="4E578941" w:rsidR="00D711A6" w:rsidRPr="00AD255E" w:rsidRDefault="001B6BAE" w:rsidP="00AD255E">
      <w:pPr>
        <w:spacing w:line="360" w:lineRule="auto"/>
        <w:jc w:val="both"/>
        <w:rPr>
          <w:rFonts w:cstheme="minorHAnsi"/>
        </w:rPr>
      </w:pPr>
      <w:r w:rsidRPr="00AD255E">
        <w:rPr>
          <w:rFonts w:cstheme="minorHAnsi"/>
        </w:rPr>
        <w:t xml:space="preserve">While enclosure use indices add robustness to a project, they are not always used in enclosure use research. For example, a review of enclosure use literature identified that 56.45% (35/62) of papers did not use any index, but instead reported raw data or percentage zone occupancy </w:t>
      </w:r>
      <w:r w:rsidR="00181794" w:rsidRPr="00AD255E">
        <w:rPr>
          <w:rFonts w:cstheme="minorHAnsi"/>
        </w:rPr>
        <w:fldChar w:fldCharType="begin"/>
      </w:r>
      <w:r w:rsidR="007B2A6A" w:rsidRPr="00AD255E">
        <w:rPr>
          <w:rFonts w:cstheme="minorHAnsi"/>
        </w:rPr>
        <w:instrText xml:space="preserve"> ADDIN ZOTERO_ITEM CSL_CITATION {"citationID":"E6zq00Bl","properties":{"formattedCitation":"(J. E. Brereton, 2020)","plainCitation":"(J. E. Brereton, 2020)","dontUpdate":true,"noteIndex":0},"citationItems":[{"id":44,"uris":["http://zotero.org/users/9772581/items/7ZGTH2PZ"],"itemData":{"id":44,"type":"article-journal","abstract":"Post Occupancy Evaluation is a powerful assessment tool for zoo enclosure design, which incorporates animal enclosure use as a key component. Many authors suggest that naturalistic enclosures are valuable for animals, but objective analysis is required to support this statement. Studies of zoo animal enclosure use have become increasingly popular in published literature, and best practice enclosure design has now been investigated for many taxa. Several techniques are available to test animal enclosure use, including Spread of Participation Index (SPI), Electivity index, behavioural diversity and stereotypy prevalence. Given the variety of methods accessible to researchers, there is a need to evaluate which indices would best suit the research goals for a range of taxa. This review revealed a bias in favour of enclosure research for large carnivores and primates, though studies have also been initiated for birds and fish. Original SPI is well represented in published studies, as is stereotypy as a measure of enclosure suitability. By contrast, few published studies have used modified SPI, or Electivity index, which allow enclosures to be analysed at a resource level. Several influential studies combined behavioural analyses with SPI measurements to best understand animal enclosure use. Future directions in enclosure use may include the evaluation of thermal effects on enclosures, effects of visitors on zone use, and closer associations between enclosure use and associated behaviours.\n&amp;nbsp;","container-title":"Journal of Zoo and Aquarium Research","DOI":"10.19227/jzar.v8i1.330","ISSN":"2214-7594","issue":"1","language":"en","license":"Copyright (c) 2020 James Edward Brereton","page":"1-9","source":"jzar.org","title":"Directions in animal enclosure use studies","volume":"8","author":[{"family":"Brereton","given":"James Edward"}],"issued":{"date-parts":[["2020",1,2]]}}}],"schema":"https://github.com/citation-style-language/schema/raw/master/csl-citation.json"} </w:instrText>
      </w:r>
      <w:r w:rsidR="00181794" w:rsidRPr="00AD255E">
        <w:rPr>
          <w:rFonts w:cstheme="minorHAnsi"/>
        </w:rPr>
        <w:fldChar w:fldCharType="separate"/>
      </w:r>
      <w:r w:rsidR="00181794" w:rsidRPr="00AD255E">
        <w:rPr>
          <w:rFonts w:cstheme="minorHAnsi"/>
        </w:rPr>
        <w:t>(Brereton, 2020)</w:t>
      </w:r>
      <w:r w:rsidR="00181794" w:rsidRPr="00AD255E">
        <w:rPr>
          <w:rFonts w:cstheme="minorHAnsi"/>
        </w:rPr>
        <w:fldChar w:fldCharType="end"/>
      </w:r>
      <w:r w:rsidRPr="00AD255E">
        <w:rPr>
          <w:rFonts w:cstheme="minorHAnsi"/>
        </w:rPr>
        <w:t>. This means that differences in zone size were not accounted for, thus limiting the value of the outputs.</w:t>
      </w:r>
      <w:r w:rsidR="00181794" w:rsidRPr="00AD255E">
        <w:rPr>
          <w:rFonts w:cstheme="minorHAnsi"/>
        </w:rPr>
        <w:t xml:space="preserve"> </w:t>
      </w:r>
      <w:r w:rsidR="00D711A6" w:rsidRPr="00AD255E">
        <w:rPr>
          <w:rFonts w:cstheme="minorHAnsi"/>
        </w:rPr>
        <w:t>If zone size is not considered, then animals may be using the space purely because it takes up most of the exhibit. It is not known why these studies did not use any ind</w:t>
      </w:r>
      <w:r w:rsidR="00E50F58">
        <w:rPr>
          <w:rFonts w:cstheme="minorHAnsi"/>
        </w:rPr>
        <w:t>ex</w:t>
      </w:r>
      <w:r w:rsidR="00D711A6" w:rsidRPr="00AD255E">
        <w:rPr>
          <w:rFonts w:cstheme="minorHAnsi"/>
        </w:rPr>
        <w:t xml:space="preserve">, but the technicalities of calculating values could be off-putting for some. </w:t>
      </w:r>
    </w:p>
    <w:p w14:paraId="28E9C349" w14:textId="0F397375" w:rsidR="001B6BAE" w:rsidRPr="00AD255E" w:rsidRDefault="00735FE4" w:rsidP="00AD255E">
      <w:pPr>
        <w:spacing w:line="360" w:lineRule="auto"/>
        <w:jc w:val="both"/>
        <w:rPr>
          <w:rFonts w:cstheme="minorHAnsi"/>
        </w:rPr>
      </w:pPr>
      <w:r w:rsidRPr="00AD255E">
        <w:rPr>
          <w:rFonts w:cstheme="minorHAnsi"/>
        </w:rPr>
        <w:t xml:space="preserve">New apps, such as </w:t>
      </w:r>
      <w:proofErr w:type="spellStart"/>
      <w:r w:rsidR="00181794" w:rsidRPr="00AD255E">
        <w:rPr>
          <w:rFonts w:cstheme="minorHAnsi"/>
        </w:rPr>
        <w:t>ZooMonitor</w:t>
      </w:r>
      <w:proofErr w:type="spellEnd"/>
      <w:r w:rsidR="00181794" w:rsidRPr="00AD255E">
        <w:rPr>
          <w:rFonts w:cstheme="minorHAnsi"/>
        </w:rPr>
        <w:t xml:space="preserve"> </w:t>
      </w:r>
      <w:r w:rsidR="00181794" w:rsidRPr="00AD255E">
        <w:rPr>
          <w:rFonts w:cstheme="minorHAnsi"/>
        </w:rPr>
        <w:fldChar w:fldCharType="begin"/>
      </w:r>
      <w:r w:rsidR="00181794" w:rsidRPr="00AD255E">
        <w:rPr>
          <w:rFonts w:cstheme="minorHAnsi"/>
        </w:rPr>
        <w:instrText xml:space="preserve"> ADDIN ZOTERO_ITEM CSL_CITATION {"citationID":"nmqbA3Hl","properties":{"formattedCitation":"(Snyder &amp; Barrett, 2023)","plainCitation":"(Snyder &amp; Barrett, 2023)","noteIndex":0},"citationItems":[{"id":834,"uris":["http://zotero.org/users/9772581/items/TFEQ9SF4"],"itemData":{"id":834,"type":"article-journal","abstract":"Abstract \n             \n              Postoccupancy evaluation (POE) was used to assess newly constructed zoo exhibits from the perspective of three user groups: zoo staff, zoo visitors, and the animals. Staff represents a generally understudied user group in zoo‐based POEs. We asked staff to rate the animals' space, the visitors' space, and the staff's space at previous and new exhibits. We also compared zoo visitors' ratings of the animals' behavior and environments, overall exhibit impressions, and the time visitors spent viewing previous and new exhibits. Lastly, we compared activity and space use of a Komodo dragon ( \n              Varanus komodoensis \n              ), two red pandas ( \n              Ailurus fulgens \n              ), and one rhinoceros ( \n              Rhinoceros unicornis \n              ) in their previous and new exhibits. Staff rated animal, visitor, and staff areas higher at the new exhibits compared to the previous exhibits. Visitors also rated several factors higher and spent more time at the new exhibits. The most naturalistic exhibit received the most favorable ratings in all categories and animal activity increased visitor stay time. We found that red pandas were less active in their new exhibit, and the Komodo dragon and rhino showed no difference in activity. The red pandas and the Komodo dragon used more available space in their new exhibits; however, we recommend using Electivity index to examine resource preferences for these species, whose enclosure use has been less studied than large mammals. We emphasize the importance of including staff in zoo‐based POE, make other recommendations for future POE studies, and discuss various factors that could have influenced our results. \n             \n          ,  \n            Research Highlights \n             \n               \n                 \n                  We used post‐occupancy evaluation to measure the effectiveness of new Asian‐themed exhibits. \n                 \n                 \n                  Staff rated all aspects of new exhibits higher; visitors rated some aspects of new exhibits higher. \n                 \n                 \n                  Staff are a key user group to include in post‐occupancy evaluation.","container-title":"Zoo Biology","DOI":"10.1002/zoo.21720","ISSN":"0733-3188, 1098-2361","issue":"1","journalAbbreviation":"Zoo Biology","language":"en","page":"75-85","source":"DOI.org (Crossref)","title":"Postoccupancy evaluation of staff, visitors, and three species of animals in a zoo setting","volume":"42","author":[{"family":"Snyder","given":"Rebecca J."},{"family":"Barrett","given":"Lisa P."}],"issued":{"date-parts":[["2023",1]]}}}],"schema":"https://github.com/citation-style-language/schema/raw/master/csl-citation.json"} </w:instrText>
      </w:r>
      <w:r w:rsidR="00181794" w:rsidRPr="00AD255E">
        <w:rPr>
          <w:rFonts w:cstheme="minorHAnsi"/>
        </w:rPr>
        <w:fldChar w:fldCharType="separate"/>
      </w:r>
      <w:r w:rsidR="00181794" w:rsidRPr="00AD255E">
        <w:rPr>
          <w:rFonts w:cstheme="minorHAnsi"/>
        </w:rPr>
        <w:t>(Snyder &amp; Barrett, 2023</w:t>
      </w:r>
      <w:r w:rsidR="00C812B1" w:rsidRPr="00AD255E">
        <w:rPr>
          <w:rFonts w:cstheme="minorHAnsi"/>
        </w:rPr>
        <w:t>; Wark et al., 2019; Wark et al., 202</w:t>
      </w:r>
      <w:r w:rsidR="005E57E7" w:rsidRPr="00AD255E">
        <w:rPr>
          <w:rFonts w:cstheme="minorHAnsi"/>
        </w:rPr>
        <w:t>0, 2022</w:t>
      </w:r>
      <w:r w:rsidR="00181794" w:rsidRPr="00AD255E">
        <w:rPr>
          <w:rFonts w:cstheme="minorHAnsi"/>
        </w:rPr>
        <w:t>)</w:t>
      </w:r>
      <w:r w:rsidR="00181794" w:rsidRPr="00AD255E">
        <w:rPr>
          <w:rFonts w:cstheme="minorHAnsi"/>
        </w:rPr>
        <w:fldChar w:fldCharType="end"/>
      </w:r>
      <w:r w:rsidRPr="00AD255E">
        <w:rPr>
          <w:rFonts w:cstheme="minorHAnsi"/>
        </w:rPr>
        <w:t>, are</w:t>
      </w:r>
      <w:r w:rsidR="005E57E7" w:rsidRPr="00AD255E">
        <w:rPr>
          <w:rFonts w:cstheme="minorHAnsi"/>
        </w:rPr>
        <w:t xml:space="preserve"> intuitive and improve the accessibility of behavior and space use observations. These tools allow researchers to upload enclosure maps and then facilitate observation of exact animal location in the exhibit (</w:t>
      </w:r>
      <w:proofErr w:type="spellStart"/>
      <w:r w:rsidR="005E57E7" w:rsidRPr="00AD255E">
        <w:rPr>
          <w:rFonts w:cstheme="minorHAnsi"/>
        </w:rPr>
        <w:t>Wark</w:t>
      </w:r>
      <w:proofErr w:type="spellEnd"/>
      <w:r w:rsidR="005E57E7" w:rsidRPr="00AD255E">
        <w:rPr>
          <w:rFonts w:cstheme="minorHAnsi"/>
        </w:rPr>
        <w:t>, 2022). As such, many zoo researchers now use the app for their behavior recording (Cairo-Evans et al., 2022). While excellent for behavioral studies, the app was</w:t>
      </w:r>
      <w:r w:rsidRPr="00AD255E">
        <w:rPr>
          <w:rFonts w:cstheme="minorHAnsi"/>
        </w:rPr>
        <w:t xml:space="preserve"> not developed for in-depth enclosure use analysis, but rather generate</w:t>
      </w:r>
      <w:r w:rsidR="005E57E7" w:rsidRPr="00AD255E">
        <w:rPr>
          <w:rFonts w:cstheme="minorHAnsi"/>
        </w:rPr>
        <w:t>s</w:t>
      </w:r>
      <w:r w:rsidRPr="00AD255E">
        <w:rPr>
          <w:rFonts w:cstheme="minorHAnsi"/>
        </w:rPr>
        <w:t xml:space="preserve"> heat maps</w:t>
      </w:r>
      <w:r w:rsidR="00181794" w:rsidRPr="00AD255E">
        <w:rPr>
          <w:rFonts w:cstheme="minorHAnsi"/>
        </w:rPr>
        <w:t>. While heat maps are visually appealing, they do not lend themselves to formal analysis.</w:t>
      </w:r>
      <w:r w:rsidR="007E0A67" w:rsidRPr="00AD255E">
        <w:rPr>
          <w:rFonts w:cstheme="minorHAnsi"/>
        </w:rPr>
        <w:t xml:space="preserve"> This can lead enclosure use </w:t>
      </w:r>
      <w:r w:rsidRPr="00AD255E">
        <w:rPr>
          <w:rFonts w:cstheme="minorHAnsi"/>
        </w:rPr>
        <w:t>studies into</w:t>
      </w:r>
      <w:r w:rsidR="007E0A67" w:rsidRPr="00AD255E">
        <w:rPr>
          <w:rFonts w:cstheme="minorHAnsi"/>
        </w:rPr>
        <w:t xml:space="preserve"> a dead end</w:t>
      </w:r>
      <w:r w:rsidR="005E57E7" w:rsidRPr="00AD255E">
        <w:rPr>
          <w:rFonts w:cstheme="minorHAnsi"/>
        </w:rPr>
        <w:t xml:space="preserve"> in terms of statistical analysis, which is important when comparing conditions (such as pre- and post-enrichment, or following social group changes</w:t>
      </w:r>
      <w:r w:rsidR="00853103">
        <w:rPr>
          <w:rFonts w:cstheme="minorHAnsi"/>
        </w:rPr>
        <w:t>;</w:t>
      </w:r>
      <w:r w:rsidR="005E57E7" w:rsidRPr="00AD255E">
        <w:rPr>
          <w:rFonts w:cstheme="minorHAnsi"/>
        </w:rPr>
        <w:t xml:space="preserve"> van </w:t>
      </w:r>
      <w:proofErr w:type="spellStart"/>
      <w:r w:rsidR="005E57E7" w:rsidRPr="00AD255E">
        <w:rPr>
          <w:rFonts w:cstheme="minorHAnsi"/>
        </w:rPr>
        <w:t>dert</w:t>
      </w:r>
      <w:proofErr w:type="spellEnd"/>
      <w:r w:rsidR="005E57E7" w:rsidRPr="00AD255E">
        <w:rPr>
          <w:rFonts w:cstheme="minorHAnsi"/>
        </w:rPr>
        <w:t xml:space="preserve"> </w:t>
      </w:r>
      <w:proofErr w:type="spellStart"/>
      <w:r w:rsidR="005E57E7" w:rsidRPr="00AD255E">
        <w:rPr>
          <w:rFonts w:cstheme="minorHAnsi"/>
        </w:rPr>
        <w:t>Marel</w:t>
      </w:r>
      <w:proofErr w:type="spellEnd"/>
      <w:r w:rsidR="005E57E7" w:rsidRPr="00AD255E">
        <w:rPr>
          <w:rFonts w:cstheme="minorHAnsi"/>
        </w:rPr>
        <w:t>, 2022)</w:t>
      </w:r>
      <w:r w:rsidR="007E0A67" w:rsidRPr="00AD255E">
        <w:rPr>
          <w:rFonts w:cstheme="minorHAnsi"/>
        </w:rPr>
        <w:t>.</w:t>
      </w:r>
    </w:p>
    <w:p w14:paraId="64B32E2C" w14:textId="01C6D611" w:rsidR="00735FE4" w:rsidRPr="00AD255E" w:rsidDel="0044396C" w:rsidRDefault="001B6BAE" w:rsidP="00AD255E">
      <w:pPr>
        <w:spacing w:line="360" w:lineRule="auto"/>
        <w:jc w:val="both"/>
        <w:rPr>
          <w:del w:id="17" w:author="James Brereton" w:date="2024-08-06T14:18:00Z" w16du:dateUtc="2024-08-06T13:18:00Z"/>
          <w:rFonts w:cstheme="minorHAnsi"/>
        </w:rPr>
      </w:pPr>
      <w:del w:id="18" w:author="James Brereton" w:date="2024-08-06T14:18:00Z" w16du:dateUtc="2024-08-06T13:18:00Z">
        <w:r w:rsidRPr="00AD255E" w:rsidDel="0044396C">
          <w:rPr>
            <w:rFonts w:cstheme="minorHAnsi"/>
          </w:rPr>
          <w:delText xml:space="preserve">One of the assumptions built into all enclosure use indices </w:delText>
        </w:r>
        <w:r w:rsidR="007E0A67" w:rsidRPr="00AD255E" w:rsidDel="0044396C">
          <w:rPr>
            <w:rFonts w:cstheme="minorHAnsi"/>
          </w:rPr>
          <w:delText xml:space="preserve">is that animals should use all parts of their exhibit evenly </w:delText>
        </w:r>
        <w:r w:rsidR="007E0A67" w:rsidRPr="00AD255E" w:rsidDel="0044396C">
          <w:rPr>
            <w:rFonts w:cstheme="minorHAnsi"/>
          </w:rPr>
          <w:fldChar w:fldCharType="begin"/>
        </w:r>
        <w:r w:rsidR="007E0A67" w:rsidRPr="00AD255E" w:rsidDel="0044396C">
          <w:rPr>
            <w:rFonts w:cstheme="minorHAnsi"/>
          </w:rPr>
          <w:delInstrText xml:space="preserve"> ADDIN ZOTERO_ITEM CSL_CITATION {"citationID":"NKc10rHv","properties":{"formattedCitation":"(Plowman, 2003; Ross et al., 2009)","plainCitation":"(Plowman, 2003; Ross et al., 2009)","noteIndex":0},"citationItems":[{"id":21,"uris":["http://zotero.org/users/9772581/items/3JNITTFC"],"itemData":{"id":21,"type":"article-journal","abstract":"The spread of participation index (SPI) is used to indicate the extent of enclosure utilisation by captive animals. The established method of determining the SPI requires the division of the enclosure into equal sized zones. This method has several practical and theoretical difficulties, most importantly that the SPI is hugely affected by zone size, for which there is no a priori method to determine. Thus it is desirable to develop a method to determine the SPI allowing for unequal zones which can be assigned on the basis of enclosure resources. Such a method is described in this paper and compared with the original method in a variety of hypothetical situations. The modified SPI is the exact mathematical equivalent of the original SPI if zone sizes are equal. In a range of realistic situations the modified SPI is more sensitive and more accurately reflects the extent of enclosure utilisation.","container-title":"Applied Animal Behaviour Science","DOI":"10.1016/S0168-1591(03)00142-4","ISSN":"0168-1591","issue":"4","journalAbbreviation":"Applied Animal Behaviour Science","language":"en","page":"331-336","source":"ScienceDirect","title":"A note on a modification of the spread of participation index allowing for unequal zones","volume":"83","author":[{"family":"Plowman","given":"A. B"}],"issued":{"date-parts":[["2003",10,20]]}}},{"id":831,"uris":["http://zotero.org/users/9772581/items/Z686DFGZ"],"itemData":{"id":831,"type":"article-journal","abstract":"Empirical measures of animal behavior and space use within the captive environment can provide critical information about animals’ requirements, preferences and internal states. The trend toward naturalistic environments has shown promise in terms of behavioral benefits for animals such as great apes, and there have been several studies of the effects of complex environments on captive apes. However, few recent investigations have objectively compared environmental preferences between two distinct enclosures. In this study, we assessed how ape space use varied within and across two very different environments: an indoor, hardscape enclosure and an indoor/outdoor, naturalistic enclosure. Within-facility tests were conducted by comparing data from behavioral observations of the apes’ position in the enclosures to measurements of the space and the availability of individual environmental elements. Between-facility comparisons utilized electivity index calculations to assess both the degree of use for specific features and the degree to which these selections strengthened or weakened in the new facility. Both gorillas and chimpanzees showed significant structural preferences in the older, hardscape environment: positioning themselves by mesh barriers (chimpanzees: P=0.005; gorillas: P&lt;0.001) and corners (P=0.005; gorillas: P&lt;0.001) more than would be expected by random spatial utilization, and avoiding open spaces (chimpanzees: P=0.005; gorillas: P&lt;0.001) not adjacent to any physical structure. A new, naturalistic enclosure was constructed using preference data from the previous facility. In the new facility, both species of ape substantially altered the way in which they chose to position themselves in the enclosure. Chimpanzees used most of the environmental elements at rates more similar to the proportions they were available. While gorilla's preference corners was maintained in the new facility, preferences for doorways and mesh barriers disappeared. Comparing electivity indices facilitated an empirical comparison of space use preferences. Chimpanzees showed significant differences in how they used structural elements (P=0.021), mesh barriers (P=0.009) and corners (P=0.016) in the new facility. Gorillas’ environmental selections were similarly altered in the new facility, as selections of areas adjacent to doorways (P=0.003), glass barriers (P=0.005), structural elements (P&lt;0.001), and mesh barriers (P=0.012) were all significantly affected by the transfer. This approach is useful for understanding how captive animals utilize their enclosures and we advocate that electivity indices can be added to a growing list of tools to assess the effect of captive environments on animal welfare.","container-title":"Applied Animal Behaviour Science","DOI":"10.1016/j.applanim.2009.08.007","ISSN":"0168-1591","issue":"1","journalAbbreviation":"Applied Animal Behaviour Science","page":"42-50","source":"ScienceDirect","title":"Space use as an indicator of enclosure appropriateness: A novel measure of captive animal welfare","title-short":"Space use as an indicator of enclosure appropriateness","volume":"121","author":[{"family":"Ross","given":"Stephen R."},{"family":"Schapiro","given":"Steven J."},{"family":"Hau","given":"Jann"},{"family":"Lukas","given":"Kristen E."}],"issued":{"date-parts":[["2009",10,1]]}}}],"schema":"https://github.com/citation-style-language/schema/raw/master/csl-citation.json"} </w:delInstrText>
        </w:r>
        <w:r w:rsidR="007E0A67" w:rsidRPr="00AD255E" w:rsidDel="0044396C">
          <w:rPr>
            <w:rFonts w:cstheme="minorHAnsi"/>
          </w:rPr>
          <w:fldChar w:fldCharType="separate"/>
        </w:r>
        <w:r w:rsidR="007E0A67" w:rsidRPr="00AD255E" w:rsidDel="0044396C">
          <w:rPr>
            <w:rFonts w:cstheme="minorHAnsi"/>
          </w:rPr>
          <w:delText>(Plowman, 2003; Ross et al., 2009)</w:delText>
        </w:r>
        <w:r w:rsidR="007E0A67" w:rsidRPr="00AD255E" w:rsidDel="0044396C">
          <w:rPr>
            <w:rFonts w:cstheme="minorHAnsi"/>
          </w:rPr>
          <w:fldChar w:fldCharType="end"/>
        </w:r>
        <w:r w:rsidR="007E0A67" w:rsidRPr="00AD255E" w:rsidDel="0044396C">
          <w:rPr>
            <w:rFonts w:cstheme="minorHAnsi"/>
          </w:rPr>
          <w:delText xml:space="preserve">. In reality, this assumption is biologically inappropriate for many taxa, such as reptiles, which spend long periods in specific areas for thermoregulatory or prey capture purposes </w:delText>
        </w:r>
        <w:r w:rsidR="007E0A67" w:rsidRPr="00AD255E" w:rsidDel="0044396C">
          <w:rPr>
            <w:rFonts w:cstheme="minorHAnsi"/>
          </w:rPr>
          <w:fldChar w:fldCharType="begin"/>
        </w:r>
        <w:r w:rsidR="007E0A67" w:rsidRPr="00AD255E" w:rsidDel="0044396C">
          <w:rPr>
            <w:rFonts w:cstheme="minorHAnsi"/>
          </w:rPr>
          <w:delInstrText xml:space="preserve"> ADDIN ZOTERO_ITEM CSL_CITATION {"citationID":"ZXTLKuwW","properties":{"formattedCitation":"(Warwick et al., 2013)","plainCitation":"(Warwick et al., 2013)","noteIndex":0},"citationItems":[{"id":837,"uris":["http://zotero.org/users/9772581/items/WSBMU3DF"],"itemData":{"id":837,"type":"article-journal","abstract":"While clinical reptile medicine as a science is in its ascendancy among veterinary surgeons and other interested groups, familiarity with the often related issue of reptilian behavioural and psychological health appears less common. Behavioural change in reptiles, as in other animals, is often the primary indicator of disturbance, injury or disease. Just as a behavioural sign may be an indicator of stress or a physical problem, a physical sign may be an indicator of a behavioural problem, and abnormal behaviour may result in injury and disease. This article focuses on abnormal behaviour in reptiles, including signs of captivity‐stress, injury and disease and their aetiologies, and takes a fresh look at some old and established biological and husbandry problems. Concise diagnostic guidance on behaviour issues is also included. The article might serve to prompt questions that may be asked of reptile keepers when evaluating animal and husbandry background.","container-title":"In Practice","DOI":"10.1136/inp.f1197","ISSN":"0263-841X, 2042-7689","issue":"3","journalAbbreviation":"In Practice","language":"en","page":"123-131","source":"DOI.org (Crossref)","title":"Assessing reptile welfare using behavioural criteria","volume":"35","author":[{"family":"Warwick","given":"Clifford"},{"family":"Arena","given":"Phillip"},{"family":"Lindley","given":"Samantha"},{"family":"Jessop","given":"Mike"},{"family":"Steedman","given":"Catrina"}],"issued":{"date-parts":[["2013",3]]}}}],"schema":"https://github.com/citation-style-language/schema/raw/master/csl-citation.json"} </w:delInstrText>
        </w:r>
        <w:r w:rsidR="007E0A67" w:rsidRPr="00AD255E" w:rsidDel="0044396C">
          <w:rPr>
            <w:rFonts w:cstheme="minorHAnsi"/>
          </w:rPr>
          <w:fldChar w:fldCharType="separate"/>
        </w:r>
        <w:r w:rsidR="007E0A67" w:rsidRPr="00AD255E" w:rsidDel="0044396C">
          <w:rPr>
            <w:rFonts w:cstheme="minorHAnsi"/>
          </w:rPr>
          <w:delText>(Warwick et al., 2013)</w:delText>
        </w:r>
        <w:r w:rsidR="007E0A67" w:rsidRPr="00AD255E" w:rsidDel="0044396C">
          <w:rPr>
            <w:rFonts w:cstheme="minorHAnsi"/>
          </w:rPr>
          <w:fldChar w:fldCharType="end"/>
        </w:r>
        <w:r w:rsidR="007E0A67" w:rsidRPr="00AD255E" w:rsidDel="0044396C">
          <w:rPr>
            <w:rFonts w:cstheme="minorHAnsi"/>
          </w:rPr>
          <w:delText>. There is a need</w:delText>
        </w:r>
        <w:r w:rsidR="00EB6D29" w:rsidDel="0044396C">
          <w:rPr>
            <w:rFonts w:cstheme="minorHAnsi"/>
          </w:rPr>
          <w:delText xml:space="preserve"> </w:delText>
        </w:r>
        <w:r w:rsidR="007E0A67" w:rsidRPr="00AD255E" w:rsidDel="0044396C">
          <w:rPr>
            <w:rFonts w:cstheme="minorHAnsi"/>
          </w:rPr>
          <w:delText xml:space="preserve">for new enclosure use measures that can </w:delText>
        </w:r>
        <w:r w:rsidR="006708C3" w:rsidRPr="00AD255E" w:rsidDel="0044396C">
          <w:rPr>
            <w:rFonts w:cstheme="minorHAnsi"/>
          </w:rPr>
          <w:delText>consider</w:delText>
        </w:r>
        <w:r w:rsidR="007E0A67" w:rsidRPr="00AD255E" w:rsidDel="0044396C">
          <w:rPr>
            <w:rFonts w:cstheme="minorHAnsi"/>
          </w:rPr>
          <w:delText xml:space="preserve"> the complex interplay of variables</w:delText>
        </w:r>
        <w:r w:rsidR="00567B77" w:rsidDel="0044396C">
          <w:rPr>
            <w:rFonts w:cstheme="minorHAnsi"/>
          </w:rPr>
          <w:delText xml:space="preserve">, </w:delText>
        </w:r>
        <w:r w:rsidR="007E0A67" w:rsidRPr="00AD255E" w:rsidDel="0044396C">
          <w:rPr>
            <w:rFonts w:cstheme="minorHAnsi"/>
          </w:rPr>
          <w:delText>such as visitor proximity, temperature</w:delText>
        </w:r>
        <w:r w:rsidR="00567B77" w:rsidDel="0044396C">
          <w:rPr>
            <w:rFonts w:cstheme="minorHAnsi"/>
          </w:rPr>
          <w:delText>,</w:delText>
        </w:r>
        <w:r w:rsidR="007E0A67" w:rsidRPr="00AD255E" w:rsidDel="0044396C">
          <w:rPr>
            <w:rFonts w:cstheme="minorHAnsi"/>
          </w:rPr>
          <w:delText xml:space="preserve"> and substrate</w:delText>
        </w:r>
        <w:r w:rsidR="00EB6D29" w:rsidDel="0044396C">
          <w:rPr>
            <w:rFonts w:cstheme="minorHAnsi"/>
          </w:rPr>
          <w:delText>,</w:delText>
        </w:r>
        <w:r w:rsidR="007E0A67" w:rsidRPr="00AD255E" w:rsidDel="0044396C">
          <w:rPr>
            <w:rFonts w:cstheme="minorHAnsi"/>
          </w:rPr>
          <w:delText xml:space="preserve"> and their effects o</w:delText>
        </w:r>
        <w:r w:rsidR="00EB6D29" w:rsidDel="0044396C">
          <w:rPr>
            <w:rFonts w:cstheme="minorHAnsi"/>
          </w:rPr>
          <w:delText>n</w:delText>
        </w:r>
        <w:r w:rsidR="007E0A67" w:rsidRPr="00AD255E" w:rsidDel="0044396C">
          <w:rPr>
            <w:rFonts w:cstheme="minorHAnsi"/>
          </w:rPr>
          <w:delText xml:space="preserve"> animal space use. There is also a need </w:delText>
        </w:r>
        <w:r w:rsidR="00735FE4" w:rsidRPr="00AD255E" w:rsidDel="0044396C">
          <w:rPr>
            <w:rFonts w:cstheme="minorHAnsi"/>
          </w:rPr>
          <w:delText xml:space="preserve">for analysis methods that </w:delText>
        </w:r>
        <w:r w:rsidR="000268A8" w:rsidRPr="00AD255E" w:rsidDel="0044396C">
          <w:rPr>
            <w:rFonts w:cstheme="minorHAnsi"/>
          </w:rPr>
          <w:delText>acknowledge</w:delText>
        </w:r>
        <w:r w:rsidR="00735FE4" w:rsidRPr="00AD255E" w:rsidDel="0044396C">
          <w:rPr>
            <w:rFonts w:cstheme="minorHAnsi"/>
          </w:rPr>
          <w:delText xml:space="preserve"> that animals may use different areas of their exhibits for different purposes. For example, animals may use areas for courtship or nesting only rarely, but access to these resources </w:delText>
        </w:r>
        <w:r w:rsidR="00DC1678" w:rsidDel="0044396C">
          <w:rPr>
            <w:rFonts w:cstheme="minorHAnsi"/>
          </w:rPr>
          <w:delText>could be</w:delText>
        </w:r>
        <w:r w:rsidR="00735FE4" w:rsidRPr="00AD255E" w:rsidDel="0044396C">
          <w:rPr>
            <w:rFonts w:cstheme="minorHAnsi"/>
          </w:rPr>
          <w:delText xml:space="preserve"> highly important.</w:delText>
        </w:r>
      </w:del>
    </w:p>
    <w:p w14:paraId="63443592" w14:textId="7C10F595" w:rsidR="00FB12EA" w:rsidRPr="00AD255E" w:rsidRDefault="0031254E" w:rsidP="00AD255E">
      <w:pPr>
        <w:spacing w:line="360" w:lineRule="auto"/>
        <w:jc w:val="both"/>
        <w:rPr>
          <w:rFonts w:cstheme="minorHAnsi"/>
        </w:rPr>
      </w:pPr>
      <w:commentRangeStart w:id="19"/>
      <w:commentRangeStart w:id="20"/>
      <w:commentRangeEnd w:id="19"/>
      <w:r>
        <w:rPr>
          <w:rStyle w:val="CommentReference"/>
        </w:rPr>
        <w:lastRenderedPageBreak/>
        <w:commentReference w:id="19"/>
      </w:r>
      <w:commentRangeEnd w:id="20"/>
      <w:r w:rsidR="0044396C">
        <w:rPr>
          <w:rStyle w:val="CommentReference"/>
        </w:rPr>
        <w:commentReference w:id="20"/>
      </w:r>
    </w:p>
    <w:p w14:paraId="54A77431" w14:textId="31AA3EEE" w:rsidR="00FB12EA" w:rsidRPr="00AD255E" w:rsidRDefault="00671DB0" w:rsidP="00AD255E">
      <w:pPr>
        <w:pStyle w:val="ListParagraph"/>
        <w:numPr>
          <w:ilvl w:val="0"/>
          <w:numId w:val="2"/>
        </w:numPr>
        <w:spacing w:line="360" w:lineRule="auto"/>
        <w:jc w:val="both"/>
        <w:rPr>
          <w:rFonts w:cstheme="minorHAnsi"/>
          <w:b/>
          <w:bCs/>
        </w:rPr>
      </w:pPr>
      <w:r w:rsidRPr="00AD255E">
        <w:rPr>
          <w:rFonts w:cstheme="minorHAnsi"/>
          <w:b/>
          <w:bCs/>
        </w:rPr>
        <w:t>The solution: meshing enclosure use and b</w:t>
      </w:r>
      <w:r w:rsidR="00D711A6" w:rsidRPr="00AD255E">
        <w:rPr>
          <w:rFonts w:cstheme="minorHAnsi"/>
          <w:b/>
          <w:bCs/>
        </w:rPr>
        <w:t>ehavior</w:t>
      </w:r>
      <w:r w:rsidR="0031254E">
        <w:rPr>
          <w:rFonts w:cstheme="minorHAnsi"/>
          <w:b/>
          <w:bCs/>
        </w:rPr>
        <w:t>al observations</w:t>
      </w:r>
    </w:p>
    <w:p w14:paraId="1B9E50E3" w14:textId="1CBEA04E" w:rsidR="00B77786" w:rsidRPr="00AD255E" w:rsidRDefault="000268A8" w:rsidP="00AD255E">
      <w:pPr>
        <w:spacing w:line="360" w:lineRule="auto"/>
        <w:jc w:val="both"/>
        <w:rPr>
          <w:rFonts w:cstheme="minorHAnsi"/>
        </w:rPr>
      </w:pPr>
      <w:proofErr w:type="gramStart"/>
      <w:r w:rsidRPr="00AD255E">
        <w:rPr>
          <w:rFonts w:cstheme="minorHAnsi"/>
        </w:rPr>
        <w:t>In order to</w:t>
      </w:r>
      <w:proofErr w:type="gramEnd"/>
      <w:r w:rsidRPr="00AD255E">
        <w:rPr>
          <w:rFonts w:cstheme="minorHAnsi"/>
        </w:rPr>
        <w:t xml:space="preserve"> facilitate analysis of zoo enclosure use data, we built a </w:t>
      </w:r>
      <w:proofErr w:type="spellStart"/>
      <w:r w:rsidRPr="00AD255E">
        <w:rPr>
          <w:rFonts w:cstheme="minorHAnsi"/>
        </w:rPr>
        <w:t>ShinyApp</w:t>
      </w:r>
      <w:proofErr w:type="spellEnd"/>
      <w:r w:rsidRPr="00AD255E">
        <w:rPr>
          <w:rFonts w:cstheme="minorHAnsi"/>
        </w:rPr>
        <w:t xml:space="preserve">, entitled the Enclosure </w:t>
      </w:r>
      <w:proofErr w:type="spellStart"/>
      <w:r w:rsidRPr="00AD255E">
        <w:rPr>
          <w:rFonts w:cstheme="minorHAnsi"/>
        </w:rPr>
        <w:t>MonitoR</w:t>
      </w:r>
      <w:proofErr w:type="spellEnd"/>
      <w:r w:rsidRPr="00AD255E">
        <w:rPr>
          <w:rFonts w:cstheme="minorHAnsi"/>
        </w:rPr>
        <w:t xml:space="preserve"> Use (EMU</w:t>
      </w:r>
      <w:r w:rsidR="00AA6C53">
        <w:rPr>
          <w:rFonts w:cstheme="minorHAnsi"/>
        </w:rPr>
        <w:t>) app (</w:t>
      </w:r>
      <w:r w:rsidRPr="00AD255E">
        <w:rPr>
          <w:rFonts w:cstheme="minorHAnsi"/>
        </w:rPr>
        <w:t xml:space="preserve">accessible at </w:t>
      </w:r>
      <w:commentRangeStart w:id="21"/>
      <w:commentRangeStart w:id="22"/>
      <w:r w:rsidRPr="00AD255E">
        <w:fldChar w:fldCharType="begin"/>
      </w:r>
      <w:r w:rsidRPr="00AD255E">
        <w:rPr>
          <w:rFonts w:cstheme="minorHAnsi"/>
        </w:rPr>
        <w:instrText>HYPERLINK "https://jonotuke.shinyapps.io/monitoR/"</w:instrText>
      </w:r>
      <w:r w:rsidRPr="00AD255E">
        <w:fldChar w:fldCharType="separate"/>
      </w:r>
      <w:r w:rsidRPr="00AD255E">
        <w:rPr>
          <w:rStyle w:val="Hyperlink"/>
          <w:rFonts w:cstheme="minorHAnsi"/>
        </w:rPr>
        <w:t>https://jonotuke.shinyapps.io/monitoR/</w:t>
      </w:r>
      <w:r w:rsidRPr="00AD255E">
        <w:rPr>
          <w:rStyle w:val="Hyperlink"/>
          <w:rFonts w:cstheme="minorHAnsi"/>
        </w:rPr>
        <w:fldChar w:fldCharType="end"/>
      </w:r>
      <w:commentRangeEnd w:id="21"/>
      <w:r w:rsidR="00090692" w:rsidRPr="00AD255E">
        <w:rPr>
          <w:rStyle w:val="CommentReference"/>
          <w:rFonts w:cstheme="minorHAnsi"/>
          <w:sz w:val="22"/>
          <w:szCs w:val="22"/>
        </w:rPr>
        <w:commentReference w:id="21"/>
      </w:r>
      <w:commentRangeEnd w:id="22"/>
      <w:r w:rsidR="00547C85">
        <w:rPr>
          <w:rStyle w:val="CommentReference"/>
        </w:rPr>
        <w:commentReference w:id="22"/>
      </w:r>
      <w:r w:rsidRPr="00AD255E">
        <w:rPr>
          <w:rFonts w:cstheme="minorHAnsi"/>
        </w:rPr>
        <w:t xml:space="preserve">). </w:t>
      </w:r>
      <w:r w:rsidR="00B55B97" w:rsidRPr="00AD255E">
        <w:rPr>
          <w:rFonts w:cstheme="minorHAnsi"/>
        </w:rPr>
        <w:t xml:space="preserve">The app was developed using several behavior and enclosure use Excel™ files which had been developed using </w:t>
      </w:r>
      <w:proofErr w:type="spellStart"/>
      <w:r w:rsidR="00B55B97" w:rsidRPr="00AD255E">
        <w:rPr>
          <w:rFonts w:cstheme="minorHAnsi"/>
        </w:rPr>
        <w:t>ZooMonitor</w:t>
      </w:r>
      <w:proofErr w:type="spellEnd"/>
      <w:r w:rsidR="00B55B97" w:rsidRPr="00AD255E">
        <w:rPr>
          <w:rFonts w:cstheme="minorHAnsi"/>
        </w:rPr>
        <w:t xml:space="preserve">. </w:t>
      </w:r>
      <w:r w:rsidRPr="00AD255E">
        <w:rPr>
          <w:rFonts w:cstheme="minorHAnsi"/>
        </w:rPr>
        <w:t xml:space="preserve">The </w:t>
      </w:r>
      <w:proofErr w:type="spellStart"/>
      <w:r w:rsidRPr="00AD255E">
        <w:rPr>
          <w:rFonts w:cstheme="minorHAnsi"/>
        </w:rPr>
        <w:t>ShinyApp</w:t>
      </w:r>
      <w:proofErr w:type="spellEnd"/>
      <w:r w:rsidRPr="00AD255E">
        <w:rPr>
          <w:rFonts w:cstheme="minorHAnsi"/>
        </w:rPr>
        <w:t xml:space="preserve"> was developed to process enclosure use data in the form of XY coordinates, as are the common output of apps such as </w:t>
      </w:r>
      <w:proofErr w:type="spellStart"/>
      <w:r w:rsidRPr="00AD255E">
        <w:rPr>
          <w:rFonts w:cstheme="minorHAnsi"/>
        </w:rPr>
        <w:t>ZooMonitor</w:t>
      </w:r>
      <w:proofErr w:type="spellEnd"/>
      <w:r w:rsidRPr="00AD255E">
        <w:rPr>
          <w:rFonts w:cstheme="minorHAnsi"/>
        </w:rPr>
        <w:t>.</w:t>
      </w:r>
      <w:r w:rsidR="00381B9C" w:rsidRPr="00AD255E">
        <w:rPr>
          <w:rFonts w:cstheme="minorHAnsi"/>
        </w:rPr>
        <w:t xml:space="preserve"> </w:t>
      </w:r>
      <w:r w:rsidR="00F14147" w:rsidRPr="00AD255E">
        <w:rPr>
          <w:rFonts w:cstheme="minorHAnsi"/>
        </w:rPr>
        <w:t xml:space="preserve">The app </w:t>
      </w:r>
      <w:proofErr w:type="gramStart"/>
      <w:r w:rsidR="00F14147" w:rsidRPr="00AD255E">
        <w:rPr>
          <w:rFonts w:cstheme="minorHAnsi"/>
        </w:rPr>
        <w:t>is able to</w:t>
      </w:r>
      <w:proofErr w:type="gramEnd"/>
      <w:r w:rsidR="00F14147" w:rsidRPr="00AD255E">
        <w:rPr>
          <w:rFonts w:cstheme="minorHAnsi"/>
        </w:rPr>
        <w:t xml:space="preserve"> process the Excel™ outputs from </w:t>
      </w:r>
      <w:proofErr w:type="spellStart"/>
      <w:r w:rsidR="00B55B97" w:rsidRPr="00AD255E">
        <w:rPr>
          <w:rFonts w:cstheme="minorHAnsi"/>
        </w:rPr>
        <w:t>ZooMonitor</w:t>
      </w:r>
      <w:proofErr w:type="spellEnd"/>
      <w:r w:rsidR="00B55B97" w:rsidRPr="00AD255E">
        <w:rPr>
          <w:rFonts w:cstheme="minorHAnsi"/>
        </w:rPr>
        <w:t xml:space="preserve"> and</w:t>
      </w:r>
      <w:r w:rsidR="00F14147" w:rsidRPr="00AD255E">
        <w:rPr>
          <w:rFonts w:cstheme="minorHAnsi"/>
        </w:rPr>
        <w:t xml:space="preserve"> converts them into an interactive enclosure use interface. Here, </w:t>
      </w:r>
      <w:r w:rsidR="00381B9C" w:rsidRPr="00AD255E">
        <w:rPr>
          <w:rFonts w:cstheme="minorHAnsi"/>
        </w:rPr>
        <w:t xml:space="preserve">an enclosure map </w:t>
      </w:r>
      <w:r w:rsidR="00F14147" w:rsidRPr="00AD255E">
        <w:rPr>
          <w:rFonts w:cstheme="minorHAnsi"/>
        </w:rPr>
        <w:t xml:space="preserve">can </w:t>
      </w:r>
      <w:r w:rsidR="00381B9C" w:rsidRPr="00AD255E">
        <w:rPr>
          <w:rFonts w:cstheme="minorHAnsi"/>
        </w:rPr>
        <w:t>be uploaded, onto which a heat map of enclosure occupancy will be overlaid.</w:t>
      </w:r>
      <w:r w:rsidR="00B77786" w:rsidRPr="00AD255E">
        <w:rPr>
          <w:rFonts w:cstheme="minorHAnsi"/>
        </w:rPr>
        <w:t xml:space="preserve"> This app also allows inputting of extra variables, such as animal b</w:t>
      </w:r>
      <w:r w:rsidR="00D711A6" w:rsidRPr="00AD255E">
        <w:rPr>
          <w:rFonts w:cstheme="minorHAnsi"/>
        </w:rPr>
        <w:t>ehavior</w:t>
      </w:r>
      <w:r w:rsidR="00F14147" w:rsidRPr="00AD255E">
        <w:rPr>
          <w:rFonts w:cstheme="minorHAnsi"/>
        </w:rPr>
        <w:t xml:space="preserve"> and </w:t>
      </w:r>
      <w:r w:rsidR="00090692" w:rsidRPr="00AD255E">
        <w:rPr>
          <w:rFonts w:cstheme="minorHAnsi"/>
        </w:rPr>
        <w:t>zones</w:t>
      </w:r>
      <w:r w:rsidR="00B77786" w:rsidRPr="00AD255E">
        <w:rPr>
          <w:rFonts w:cstheme="minorHAnsi"/>
        </w:rPr>
        <w:t>.</w:t>
      </w:r>
      <w:r w:rsidRPr="00AD255E">
        <w:rPr>
          <w:rFonts w:cstheme="minorHAnsi"/>
        </w:rPr>
        <w:t xml:space="preserve"> The purpose of the app is</w:t>
      </w:r>
      <w:r w:rsidR="00B77786" w:rsidRPr="00AD255E">
        <w:rPr>
          <w:rFonts w:cstheme="minorHAnsi"/>
        </w:rPr>
        <w:t>:</w:t>
      </w:r>
      <w:r w:rsidRPr="00AD255E">
        <w:rPr>
          <w:rFonts w:cstheme="minorHAnsi"/>
        </w:rPr>
        <w:t xml:space="preserve"> </w:t>
      </w:r>
    </w:p>
    <w:p w14:paraId="3C9E09A9" w14:textId="2D3C483A" w:rsidR="000268A8" w:rsidRPr="00AD255E" w:rsidRDefault="00B77786" w:rsidP="00AD255E">
      <w:pPr>
        <w:pStyle w:val="ListParagraph"/>
        <w:numPr>
          <w:ilvl w:val="0"/>
          <w:numId w:val="1"/>
        </w:numPr>
        <w:spacing w:line="360" w:lineRule="auto"/>
        <w:jc w:val="both"/>
        <w:rPr>
          <w:rFonts w:cstheme="minorHAnsi"/>
        </w:rPr>
      </w:pPr>
      <w:r w:rsidRPr="00AD255E">
        <w:rPr>
          <w:rFonts w:cstheme="minorHAnsi"/>
        </w:rPr>
        <w:t>T</w:t>
      </w:r>
      <w:r w:rsidR="000268A8" w:rsidRPr="00AD255E">
        <w:rPr>
          <w:rFonts w:cstheme="minorHAnsi"/>
        </w:rPr>
        <w:t>o</w:t>
      </w:r>
      <w:r w:rsidRPr="00AD255E">
        <w:rPr>
          <w:rFonts w:cstheme="minorHAnsi"/>
        </w:rPr>
        <w:t xml:space="preserve"> </w:t>
      </w:r>
      <w:r w:rsidR="00F14147" w:rsidRPr="00AD255E">
        <w:rPr>
          <w:rFonts w:cstheme="minorHAnsi"/>
        </w:rPr>
        <w:t>visualize</w:t>
      </w:r>
      <w:r w:rsidRPr="00AD255E">
        <w:rPr>
          <w:rFonts w:cstheme="minorHAnsi"/>
        </w:rPr>
        <w:t xml:space="preserve"> </w:t>
      </w:r>
      <w:proofErr w:type="gramStart"/>
      <w:r w:rsidRPr="00AD255E">
        <w:rPr>
          <w:rFonts w:cstheme="minorHAnsi"/>
        </w:rPr>
        <w:t>enclosure</w:t>
      </w:r>
      <w:proofErr w:type="gramEnd"/>
      <w:r w:rsidRPr="00AD255E">
        <w:rPr>
          <w:rFonts w:cstheme="minorHAnsi"/>
        </w:rPr>
        <w:t xml:space="preserve"> use data at a b</w:t>
      </w:r>
      <w:r w:rsidR="00D711A6" w:rsidRPr="00AD255E">
        <w:rPr>
          <w:rFonts w:cstheme="minorHAnsi"/>
        </w:rPr>
        <w:t>ehavior</w:t>
      </w:r>
      <w:r w:rsidRPr="00AD255E">
        <w:rPr>
          <w:rFonts w:cstheme="minorHAnsi"/>
        </w:rPr>
        <w:t>al level</w:t>
      </w:r>
      <w:r w:rsidR="00175D36">
        <w:rPr>
          <w:rFonts w:cstheme="minorHAnsi"/>
        </w:rPr>
        <w:t>; and</w:t>
      </w:r>
    </w:p>
    <w:p w14:paraId="2EAAB68F" w14:textId="00F71F3B" w:rsidR="00B77786" w:rsidRPr="00AD255E" w:rsidRDefault="00B77786" w:rsidP="00AD255E">
      <w:pPr>
        <w:pStyle w:val="ListParagraph"/>
        <w:numPr>
          <w:ilvl w:val="0"/>
          <w:numId w:val="1"/>
        </w:numPr>
        <w:spacing w:line="360" w:lineRule="auto"/>
        <w:jc w:val="both"/>
        <w:rPr>
          <w:rFonts w:cstheme="minorHAnsi"/>
        </w:rPr>
      </w:pPr>
      <w:r w:rsidRPr="00AD255E">
        <w:rPr>
          <w:rFonts w:cstheme="minorHAnsi"/>
        </w:rPr>
        <w:t xml:space="preserve">To facilitate use of </w:t>
      </w:r>
      <w:proofErr w:type="gramStart"/>
      <w:r w:rsidRPr="00AD255E">
        <w:rPr>
          <w:rFonts w:cstheme="minorHAnsi"/>
        </w:rPr>
        <w:t>enclosure</w:t>
      </w:r>
      <w:proofErr w:type="gramEnd"/>
      <w:r w:rsidRPr="00AD255E">
        <w:rPr>
          <w:rFonts w:cstheme="minorHAnsi"/>
        </w:rPr>
        <w:t xml:space="preserve"> use indices</w:t>
      </w:r>
      <w:r w:rsidR="00175D36">
        <w:rPr>
          <w:rFonts w:cstheme="minorHAnsi"/>
        </w:rPr>
        <w:t>.</w:t>
      </w:r>
    </w:p>
    <w:p w14:paraId="1100BF58" w14:textId="4174F132" w:rsidR="00B55B97" w:rsidRPr="00AD255E" w:rsidRDefault="00B55B97" w:rsidP="00AD255E">
      <w:pPr>
        <w:spacing w:line="360" w:lineRule="auto"/>
        <w:jc w:val="both"/>
        <w:rPr>
          <w:rFonts w:cstheme="minorHAnsi"/>
        </w:rPr>
      </w:pPr>
      <w:r w:rsidRPr="00AD255E">
        <w:rPr>
          <w:rFonts w:cstheme="minorHAnsi"/>
        </w:rPr>
        <w:t xml:space="preserve">The purpose of this paper is to demonstrate the application of EMU for behavior and space use studies. To achieve this, an existing </w:t>
      </w:r>
      <w:proofErr w:type="spellStart"/>
      <w:r w:rsidRPr="00AD255E">
        <w:rPr>
          <w:rFonts w:cstheme="minorHAnsi"/>
        </w:rPr>
        <w:t>ZooMonitor</w:t>
      </w:r>
      <w:proofErr w:type="spellEnd"/>
      <w:r w:rsidRPr="00AD255E">
        <w:rPr>
          <w:rFonts w:cstheme="minorHAnsi"/>
        </w:rPr>
        <w:t xml:space="preserve"> dataset, which had investigated the behavior and space use of a group of </w:t>
      </w:r>
      <w:proofErr w:type="spellStart"/>
      <w:r w:rsidRPr="00AD255E">
        <w:rPr>
          <w:rFonts w:cstheme="minorHAnsi"/>
        </w:rPr>
        <w:t>Gidgee</w:t>
      </w:r>
      <w:proofErr w:type="spellEnd"/>
      <w:r w:rsidRPr="00AD255E">
        <w:rPr>
          <w:rFonts w:cstheme="minorHAnsi"/>
        </w:rPr>
        <w:t xml:space="preserve"> skinks (</w:t>
      </w:r>
      <w:proofErr w:type="spellStart"/>
      <w:r w:rsidRPr="00AD255E">
        <w:rPr>
          <w:rFonts w:cstheme="minorHAnsi"/>
          <w:i/>
          <w:iCs/>
        </w:rPr>
        <w:t>Egernia</w:t>
      </w:r>
      <w:proofErr w:type="spellEnd"/>
      <w:r w:rsidRPr="00AD255E">
        <w:rPr>
          <w:rFonts w:cstheme="minorHAnsi"/>
          <w:i/>
          <w:iCs/>
        </w:rPr>
        <w:t xml:space="preserve"> </w:t>
      </w:r>
      <w:proofErr w:type="spellStart"/>
      <w:r w:rsidRPr="00AD255E">
        <w:rPr>
          <w:rFonts w:cstheme="minorHAnsi"/>
          <w:i/>
          <w:iCs/>
        </w:rPr>
        <w:t>striolata</w:t>
      </w:r>
      <w:proofErr w:type="spellEnd"/>
      <w:r w:rsidRPr="00AD255E">
        <w:rPr>
          <w:rFonts w:cstheme="minorHAnsi"/>
          <w:i/>
          <w:iCs/>
        </w:rPr>
        <w:t xml:space="preserve">), </w:t>
      </w:r>
      <w:r w:rsidRPr="00AD255E">
        <w:rPr>
          <w:rFonts w:cstheme="minorHAnsi"/>
        </w:rPr>
        <w:t xml:space="preserve">was used. The data were used simply to showcase the functionality of </w:t>
      </w:r>
      <w:del w:id="23" w:author="James Brereton" w:date="2024-08-06T14:20:00Z" w16du:dateUtc="2024-08-06T13:20:00Z">
        <w:r w:rsidR="001A5E91" w:rsidDel="0044396C">
          <w:rPr>
            <w:rFonts w:cstheme="minorHAnsi"/>
          </w:rPr>
          <w:delText xml:space="preserve">the </w:delText>
        </w:r>
      </w:del>
      <w:r w:rsidRPr="00AD255E">
        <w:rPr>
          <w:rFonts w:cstheme="minorHAnsi"/>
        </w:rPr>
        <w:t>EMU</w:t>
      </w:r>
      <w:del w:id="24" w:author="James Brereton" w:date="2024-08-06T14:20:00Z" w16du:dateUtc="2024-08-06T13:20:00Z">
        <w:r w:rsidR="001A5E91" w:rsidDel="0044396C">
          <w:rPr>
            <w:rFonts w:cstheme="minorHAnsi"/>
          </w:rPr>
          <w:delText xml:space="preserve"> app</w:delText>
        </w:r>
      </w:del>
      <w:r w:rsidRPr="00AD255E">
        <w:rPr>
          <w:rFonts w:cstheme="minorHAnsi"/>
        </w:rPr>
        <w:t>.</w:t>
      </w:r>
      <w:r w:rsidR="00AC5604">
        <w:rPr>
          <w:rFonts w:cstheme="minorHAnsi"/>
        </w:rPr>
        <w:t xml:space="preserve"> As well as the EMU app, we have also </w:t>
      </w:r>
      <w:proofErr w:type="gramStart"/>
      <w:r w:rsidR="00AC5604">
        <w:rPr>
          <w:rFonts w:cstheme="minorHAnsi"/>
        </w:rPr>
        <w:t>create</w:t>
      </w:r>
      <w:proofErr w:type="gramEnd"/>
      <w:r w:rsidR="00AC5604">
        <w:rPr>
          <w:rFonts w:cstheme="minorHAnsi"/>
        </w:rPr>
        <w:t xml:space="preserve"> an R package with a variety of functions to aid is the visualization and summary of </w:t>
      </w:r>
      <w:proofErr w:type="spellStart"/>
      <w:r w:rsidR="00AC5604">
        <w:rPr>
          <w:rFonts w:cstheme="minorHAnsi"/>
        </w:rPr>
        <w:t>zooMonitor</w:t>
      </w:r>
      <w:proofErr w:type="spellEnd"/>
      <w:r w:rsidR="00AC5604">
        <w:rPr>
          <w:rFonts w:cstheme="minorHAnsi"/>
        </w:rPr>
        <w:t xml:space="preserve"> dataset. This can be accessed at </w:t>
      </w:r>
      <w:hyperlink r:id="rId13" w:history="1">
        <w:r w:rsidR="00AC5604" w:rsidRPr="004A7CD5">
          <w:rPr>
            <w:rStyle w:val="Hyperlink"/>
            <w:rFonts w:cstheme="minorHAnsi"/>
          </w:rPr>
          <w:t>https://jonotuke.github.io/monitoR/</w:t>
        </w:r>
      </w:hyperlink>
      <w:r w:rsidR="00AC5604">
        <w:rPr>
          <w:rFonts w:cstheme="minorHAnsi"/>
        </w:rPr>
        <w:t xml:space="preserve">. </w:t>
      </w:r>
    </w:p>
    <w:p w14:paraId="49DB8786" w14:textId="77777777" w:rsidR="001F723F" w:rsidRPr="00AD255E" w:rsidRDefault="001F723F" w:rsidP="00AD255E">
      <w:pPr>
        <w:spacing w:line="360" w:lineRule="auto"/>
        <w:jc w:val="both"/>
        <w:rPr>
          <w:rFonts w:cstheme="minorHAnsi"/>
        </w:rPr>
      </w:pPr>
    </w:p>
    <w:p w14:paraId="599A6B9D" w14:textId="17704016" w:rsidR="007B2A6A" w:rsidRPr="00AD255E" w:rsidRDefault="007B2A6A" w:rsidP="00AD255E">
      <w:pPr>
        <w:pStyle w:val="ListParagraph"/>
        <w:numPr>
          <w:ilvl w:val="1"/>
          <w:numId w:val="1"/>
        </w:numPr>
        <w:spacing w:line="360" w:lineRule="auto"/>
        <w:jc w:val="both"/>
        <w:rPr>
          <w:rFonts w:cstheme="minorHAnsi"/>
          <w:b/>
          <w:bCs/>
          <w:i/>
          <w:iCs/>
        </w:rPr>
      </w:pPr>
      <w:r w:rsidRPr="00AD255E">
        <w:rPr>
          <w:rFonts w:cstheme="minorHAnsi"/>
          <w:b/>
          <w:bCs/>
          <w:i/>
          <w:iCs/>
        </w:rPr>
        <w:t>Combining b</w:t>
      </w:r>
      <w:r w:rsidR="00D711A6" w:rsidRPr="00AD255E">
        <w:rPr>
          <w:rFonts w:cstheme="minorHAnsi"/>
          <w:b/>
          <w:bCs/>
          <w:i/>
          <w:iCs/>
        </w:rPr>
        <w:t>ehavior</w:t>
      </w:r>
      <w:r w:rsidRPr="00AD255E">
        <w:rPr>
          <w:rFonts w:cstheme="minorHAnsi"/>
          <w:b/>
          <w:bCs/>
          <w:i/>
          <w:iCs/>
        </w:rPr>
        <w:t xml:space="preserve"> and enclosure use</w:t>
      </w:r>
    </w:p>
    <w:p w14:paraId="7A456196" w14:textId="5821D90F" w:rsidR="007B2A6A" w:rsidRPr="00AD255E" w:rsidRDefault="007B2A6A" w:rsidP="00AD255E">
      <w:pPr>
        <w:spacing w:line="360" w:lineRule="auto"/>
        <w:jc w:val="both"/>
        <w:rPr>
          <w:rFonts w:cstheme="minorHAnsi"/>
        </w:rPr>
      </w:pPr>
      <w:del w:id="25" w:author="James Brereton" w:date="2024-08-06T14:22:00Z" w16du:dateUtc="2024-08-06T13:22:00Z">
        <w:r w:rsidRPr="00AD255E" w:rsidDel="0044396C">
          <w:rPr>
            <w:rFonts w:cstheme="minorHAnsi"/>
          </w:rPr>
          <w:delText xml:space="preserve">The </w:delText>
        </w:r>
      </w:del>
      <w:r w:rsidR="00090692" w:rsidRPr="00AD255E">
        <w:rPr>
          <w:rFonts w:cstheme="minorHAnsi"/>
        </w:rPr>
        <w:t xml:space="preserve">EMU </w:t>
      </w:r>
      <w:del w:id="26" w:author="James Brereton" w:date="2024-08-06T14:22:00Z" w16du:dateUtc="2024-08-06T13:22:00Z">
        <w:r w:rsidRPr="00AD255E" w:rsidDel="0044396C">
          <w:rPr>
            <w:rFonts w:cstheme="minorHAnsi"/>
          </w:rPr>
          <w:delText xml:space="preserve">ShinyApp </w:delText>
        </w:r>
      </w:del>
      <w:r w:rsidRPr="00AD255E">
        <w:rPr>
          <w:rFonts w:cstheme="minorHAnsi"/>
        </w:rPr>
        <w:t xml:space="preserve">was developed to </w:t>
      </w:r>
      <w:r w:rsidR="00F14147" w:rsidRPr="00AD255E">
        <w:rPr>
          <w:rFonts w:cstheme="minorHAnsi"/>
        </w:rPr>
        <w:t>recognize</w:t>
      </w:r>
      <w:r w:rsidRPr="00AD255E">
        <w:rPr>
          <w:rFonts w:cstheme="minorHAnsi"/>
        </w:rPr>
        <w:t xml:space="preserve"> enclosure use data in a</w:t>
      </w:r>
      <w:r w:rsidR="004E67DF">
        <w:rPr>
          <w:rFonts w:cstheme="minorHAnsi"/>
        </w:rPr>
        <w:t>n</w:t>
      </w:r>
      <w:r w:rsidRPr="00AD255E">
        <w:rPr>
          <w:rFonts w:cstheme="minorHAnsi"/>
        </w:rPr>
        <w:t xml:space="preserve"> XY form, and automatically identifies corresponding b</w:t>
      </w:r>
      <w:r w:rsidR="00D711A6" w:rsidRPr="00AD255E">
        <w:rPr>
          <w:rFonts w:cstheme="minorHAnsi"/>
        </w:rPr>
        <w:t>ehavior</w:t>
      </w:r>
      <w:r w:rsidRPr="00AD255E">
        <w:rPr>
          <w:rFonts w:cstheme="minorHAnsi"/>
        </w:rPr>
        <w:t xml:space="preserve">s. </w:t>
      </w:r>
      <w:r w:rsidR="00F14147" w:rsidRPr="00AD255E">
        <w:rPr>
          <w:rFonts w:cstheme="minorHAnsi"/>
        </w:rPr>
        <w:t xml:space="preserve">The app was developed with </w:t>
      </w:r>
      <w:proofErr w:type="spellStart"/>
      <w:r w:rsidR="00F14147" w:rsidRPr="00AD255E">
        <w:rPr>
          <w:rFonts w:cstheme="minorHAnsi"/>
        </w:rPr>
        <w:t>ZooMonitor</w:t>
      </w:r>
      <w:proofErr w:type="spellEnd"/>
      <w:r w:rsidR="00F14147" w:rsidRPr="00AD255E">
        <w:rPr>
          <w:rFonts w:cstheme="minorHAnsi"/>
        </w:rPr>
        <w:t xml:space="preserve"> outputs in mind, though other data, if formatted into XY coordinates, could also be uploaded</w:t>
      </w:r>
      <w:r w:rsidRPr="00AD255E">
        <w:rPr>
          <w:rFonts w:cstheme="minorHAnsi"/>
        </w:rPr>
        <w:t>. Once uploaded, the program automatically places the enclosure use data onto a grid. If b</w:t>
      </w:r>
      <w:r w:rsidR="00D711A6" w:rsidRPr="00AD255E">
        <w:rPr>
          <w:rFonts w:cstheme="minorHAnsi"/>
        </w:rPr>
        <w:t>ehavior</w:t>
      </w:r>
      <w:r w:rsidRPr="00AD255E">
        <w:rPr>
          <w:rFonts w:cstheme="minorHAnsi"/>
        </w:rPr>
        <w:t>al data are provided, then enclosure use observations of different b</w:t>
      </w:r>
      <w:r w:rsidR="00D711A6" w:rsidRPr="00AD255E">
        <w:rPr>
          <w:rFonts w:cstheme="minorHAnsi"/>
        </w:rPr>
        <w:t>ehavior</w:t>
      </w:r>
      <w:r w:rsidRPr="00AD255E">
        <w:rPr>
          <w:rFonts w:cstheme="minorHAnsi"/>
        </w:rPr>
        <w:t xml:space="preserve"> types appear as different </w:t>
      </w:r>
      <w:r w:rsidR="00F14147" w:rsidRPr="00AD255E">
        <w:rPr>
          <w:rFonts w:cstheme="minorHAnsi"/>
        </w:rPr>
        <w:t>colors</w:t>
      </w:r>
      <w:r w:rsidRPr="00AD255E">
        <w:rPr>
          <w:rFonts w:cstheme="minorHAnsi"/>
        </w:rPr>
        <w:t xml:space="preserve"> (Figure </w:t>
      </w:r>
      <w:r w:rsidR="00F14147" w:rsidRPr="00AD255E">
        <w:rPr>
          <w:rFonts w:cstheme="minorHAnsi"/>
        </w:rPr>
        <w:t>1</w:t>
      </w:r>
      <w:r w:rsidRPr="00AD255E">
        <w:rPr>
          <w:rFonts w:cstheme="minorHAnsi"/>
        </w:rPr>
        <w:t>).</w:t>
      </w:r>
    </w:p>
    <w:p w14:paraId="1E085F27" w14:textId="56147CBF" w:rsidR="007B2A6A" w:rsidRPr="00AD255E" w:rsidRDefault="00381B9C" w:rsidP="00AD255E">
      <w:pPr>
        <w:spacing w:line="360" w:lineRule="auto"/>
        <w:jc w:val="both"/>
        <w:rPr>
          <w:rFonts w:cstheme="minorHAnsi"/>
        </w:rPr>
      </w:pPr>
      <w:r w:rsidRPr="00AD255E">
        <w:rPr>
          <w:rFonts w:cstheme="minorHAnsi"/>
          <w:noProof/>
          <w:highlight w:val="yellow"/>
        </w:rPr>
        <w:lastRenderedPageBreak/>
        <w:drawing>
          <wp:anchor distT="0" distB="0" distL="114300" distR="114300" simplePos="0" relativeHeight="251659264" behindDoc="0" locked="0" layoutInCell="1" allowOverlap="1" wp14:anchorId="6B029B41" wp14:editId="52FEBA5F">
            <wp:simplePos x="0" y="0"/>
            <wp:positionH relativeFrom="column">
              <wp:posOffset>0</wp:posOffset>
            </wp:positionH>
            <wp:positionV relativeFrom="paragraph">
              <wp:posOffset>286385</wp:posOffset>
            </wp:positionV>
            <wp:extent cx="5731510" cy="5166360"/>
            <wp:effectExtent l="0" t="0" r="2540" b="0"/>
            <wp:wrapTopAndBottom/>
            <wp:docPr id="604780621" name="Picture 1" descr="A screenshot of a grid with blue and orang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780621" name="Picture 1" descr="A screenshot of a grid with blue and orange dots&#10;&#10;Description automatically generated"/>
                    <pic:cNvPicPr/>
                  </pic:nvPicPr>
                  <pic:blipFill>
                    <a:blip r:embed="rId14"/>
                    <a:stretch>
                      <a:fillRect/>
                    </a:stretch>
                  </pic:blipFill>
                  <pic:spPr>
                    <a:xfrm>
                      <a:off x="0" y="0"/>
                      <a:ext cx="5731510" cy="5166360"/>
                    </a:xfrm>
                    <a:prstGeom prst="rect">
                      <a:avLst/>
                    </a:prstGeom>
                  </pic:spPr>
                </pic:pic>
              </a:graphicData>
            </a:graphic>
          </wp:anchor>
        </w:drawing>
      </w:r>
    </w:p>
    <w:p w14:paraId="6726DA30" w14:textId="30AE7567" w:rsidR="007B2A6A" w:rsidRPr="00AD255E" w:rsidRDefault="007B2A6A" w:rsidP="00AD255E">
      <w:pPr>
        <w:spacing w:line="360" w:lineRule="auto"/>
        <w:jc w:val="both"/>
        <w:rPr>
          <w:rFonts w:cstheme="minorHAnsi"/>
        </w:rPr>
      </w:pPr>
      <w:r w:rsidRPr="00AD255E">
        <w:rPr>
          <w:rFonts w:cstheme="minorHAnsi"/>
        </w:rPr>
        <w:t xml:space="preserve">Figure </w:t>
      </w:r>
      <w:r w:rsidR="00F14147" w:rsidRPr="00AD255E">
        <w:rPr>
          <w:rFonts w:cstheme="minorHAnsi"/>
        </w:rPr>
        <w:t>1</w:t>
      </w:r>
      <w:r w:rsidRPr="00AD255E">
        <w:rPr>
          <w:rFonts w:cstheme="minorHAnsi"/>
        </w:rPr>
        <w:t xml:space="preserve">. An example of animal enclosure use output from </w:t>
      </w:r>
      <w:del w:id="27" w:author="James Brereton" w:date="2024-08-06T14:20:00Z" w16du:dateUtc="2024-08-06T13:20:00Z">
        <w:r w:rsidRPr="00AD255E" w:rsidDel="0044396C">
          <w:rPr>
            <w:rFonts w:cstheme="minorHAnsi"/>
          </w:rPr>
          <w:delText xml:space="preserve">the </w:delText>
        </w:r>
      </w:del>
      <w:r w:rsidRPr="00AD255E">
        <w:rPr>
          <w:rFonts w:cstheme="minorHAnsi"/>
        </w:rPr>
        <w:t>EMU</w:t>
      </w:r>
      <w:del w:id="28" w:author="James Brereton" w:date="2024-08-06T14:20:00Z" w16du:dateUtc="2024-08-06T13:20:00Z">
        <w:r w:rsidRPr="00AD255E" w:rsidDel="0044396C">
          <w:rPr>
            <w:rFonts w:cstheme="minorHAnsi"/>
          </w:rPr>
          <w:delText xml:space="preserve"> ShinyApp</w:delText>
        </w:r>
      </w:del>
      <w:r w:rsidRPr="00AD255E">
        <w:rPr>
          <w:rFonts w:cstheme="minorHAnsi"/>
        </w:rPr>
        <w:t>. Here, different b</w:t>
      </w:r>
      <w:r w:rsidR="00D711A6" w:rsidRPr="00AD255E">
        <w:rPr>
          <w:rFonts w:cstheme="minorHAnsi"/>
        </w:rPr>
        <w:t>ehavior</w:t>
      </w:r>
      <w:r w:rsidRPr="00AD255E">
        <w:rPr>
          <w:rFonts w:cstheme="minorHAnsi"/>
        </w:rPr>
        <w:t xml:space="preserve">s appear as different </w:t>
      </w:r>
      <w:r w:rsidR="00F14147" w:rsidRPr="00AD255E">
        <w:rPr>
          <w:rFonts w:cstheme="minorHAnsi"/>
        </w:rPr>
        <w:t>colors</w:t>
      </w:r>
      <w:r w:rsidRPr="00AD255E">
        <w:rPr>
          <w:rFonts w:cstheme="minorHAnsi"/>
        </w:rPr>
        <w:t>.</w:t>
      </w:r>
      <w:r w:rsidR="00F14147" w:rsidRPr="00AD255E">
        <w:rPr>
          <w:rFonts w:cstheme="minorHAnsi"/>
        </w:rPr>
        <w:t xml:space="preserve"> This image shows where individual behaviors are most likely to occur.</w:t>
      </w:r>
    </w:p>
    <w:p w14:paraId="09E74BCA" w14:textId="77777777" w:rsidR="000268A8" w:rsidRPr="00AD255E" w:rsidRDefault="000268A8" w:rsidP="00AD255E">
      <w:pPr>
        <w:spacing w:line="360" w:lineRule="auto"/>
        <w:jc w:val="both"/>
        <w:rPr>
          <w:rFonts w:cstheme="minorHAnsi"/>
        </w:rPr>
      </w:pPr>
    </w:p>
    <w:p w14:paraId="54A4C99F" w14:textId="44036081" w:rsidR="00381B9C" w:rsidRPr="00AD255E" w:rsidRDefault="00381B9C" w:rsidP="00AD255E">
      <w:pPr>
        <w:spacing w:line="360" w:lineRule="auto"/>
        <w:jc w:val="both"/>
        <w:rPr>
          <w:rFonts w:cstheme="minorHAnsi"/>
        </w:rPr>
      </w:pPr>
      <w:r w:rsidRPr="00AD255E">
        <w:rPr>
          <w:rFonts w:cstheme="minorHAnsi"/>
        </w:rPr>
        <w:t xml:space="preserve">From a </w:t>
      </w:r>
      <w:r w:rsidR="00F14147" w:rsidRPr="00AD255E">
        <w:rPr>
          <w:rFonts w:cstheme="minorHAnsi"/>
        </w:rPr>
        <w:t>visualization</w:t>
      </w:r>
      <w:r w:rsidRPr="00AD255E">
        <w:rPr>
          <w:rFonts w:cstheme="minorHAnsi"/>
        </w:rPr>
        <w:t xml:space="preserve"> standpoint, the segregation of space use by b</w:t>
      </w:r>
      <w:r w:rsidR="00D711A6" w:rsidRPr="00AD255E">
        <w:rPr>
          <w:rFonts w:cstheme="minorHAnsi"/>
        </w:rPr>
        <w:t>ehavior</w:t>
      </w:r>
      <w:r w:rsidRPr="00AD255E">
        <w:rPr>
          <w:rFonts w:cstheme="minorHAnsi"/>
        </w:rPr>
        <w:t xml:space="preserve"> type is a breakthrough. Generally, b</w:t>
      </w:r>
      <w:r w:rsidR="00D711A6" w:rsidRPr="00AD255E">
        <w:rPr>
          <w:rFonts w:cstheme="minorHAnsi"/>
        </w:rPr>
        <w:t>ehavior</w:t>
      </w:r>
      <w:r w:rsidRPr="00AD255E">
        <w:rPr>
          <w:rFonts w:cstheme="minorHAnsi"/>
        </w:rPr>
        <w:t>al research considers space use as a separate study component to b</w:t>
      </w:r>
      <w:r w:rsidR="00D711A6" w:rsidRPr="00AD255E">
        <w:rPr>
          <w:rFonts w:cstheme="minorHAnsi"/>
        </w:rPr>
        <w:t>ehavior</w:t>
      </w:r>
      <w:r w:rsidR="00846E8B">
        <w:rPr>
          <w:rFonts w:cstheme="minorHAnsi"/>
        </w:rPr>
        <w:t xml:space="preserve">al observations </w:t>
      </w:r>
      <w:r w:rsidRPr="00AD255E">
        <w:rPr>
          <w:rFonts w:cstheme="minorHAnsi"/>
        </w:rPr>
        <w:fldChar w:fldCharType="begin"/>
      </w:r>
      <w:r w:rsidRPr="00AD255E">
        <w:rPr>
          <w:rFonts w:cstheme="minorHAnsi"/>
        </w:rPr>
        <w:instrText xml:space="preserve"> ADDIN ZOTERO_ITEM CSL_CITATION {"citationID":"CKMrTS49","properties":{"formattedCitation":"(Blowers et al., 2012)","plainCitation":"(Blowers et al., 2012)","noteIndex":0},"citationItems":[{"id":1290,"uris":["http://zotero.org/users/9772581/items/KWHGDKQH"],"itemData":{"id":1290,"type":"article-journal","abstract":"Abstract \n            Zoological institutions provide naturalistic exhibits for their animals in order to offer a more appealing look for visitors and give the animal the opportunity to engage in more natural behaviors. Examining space use of the animals in the naturalistic exhibit may aid in the management of these animals and inform future naturalistic exhibit design. The hippopotamus is an amphibious ungulate that spends much of its days in the wild in the water but may be found along the banks of the rivers basking in the sun. Our objective was to determine how captive female hippos utilize their exhibit by examining whether hippos selected for certain areas of a naturalistic exhibit. Scan sample data were collected on a group of nine captive female hippos housed at Disney's Animal Kingdom®. Using ArcView, the data were analyzed to determine distribution of hippos in the exhibit and their utilization of depth categories while in the water. Hippos were found to aggregate in preferred areas of the exhibit, mostly water, and selected most for water depths of 0.6–1.0 m. These results will aid in the understanding of hippopotamus space use and may aid zoological institutions in the design of naturalistic exhibits for hippos. Zoo Biol 31: 129–136, 2012. © 2010 Wiley Periodicals, Inc.","container-title":"Zoo Biology","DOI":"10.1002/zoo.20366","ISSN":"0733-3188, 1098-2361","issue":"2","journalAbbreviation":"Zoo Biology","language":"en","license":"http://onlinelibrary.wiley.com/termsAndConditions#vor","page":"129-136","source":"DOI.org (Crossref)","title":"Female nile hippopotamus ( &lt;i&gt;Hippopotamus amphibius&lt;/i&gt; ) space use in a naturalistic exhibit","volume":"31","author":[{"family":"Blowers","given":"Tracy E."},{"family":"Waterman","given":"Jane M."},{"family":"Kuhar","given":"Christopher W."},{"family":"Bettinger","given":"Tammie L."}],"issued":{"date-parts":[["2012",3]]}}}],"schema":"https://github.com/citation-style-language/schema/raw/master/csl-citation.json"} </w:instrText>
      </w:r>
      <w:r w:rsidRPr="00AD255E">
        <w:rPr>
          <w:rFonts w:cstheme="minorHAnsi"/>
        </w:rPr>
        <w:fldChar w:fldCharType="separate"/>
      </w:r>
      <w:r w:rsidRPr="00AD255E">
        <w:rPr>
          <w:rFonts w:cstheme="minorHAnsi"/>
        </w:rPr>
        <w:t>(Blowers et al., 2012)</w:t>
      </w:r>
      <w:r w:rsidRPr="00AD255E">
        <w:rPr>
          <w:rFonts w:cstheme="minorHAnsi"/>
        </w:rPr>
        <w:fldChar w:fldCharType="end"/>
      </w:r>
      <w:r w:rsidRPr="00AD255E">
        <w:rPr>
          <w:rFonts w:cstheme="minorHAnsi"/>
        </w:rPr>
        <w:t>. Using this new method, enclosure areas that are important for specific b</w:t>
      </w:r>
      <w:r w:rsidR="00D711A6" w:rsidRPr="00AD255E">
        <w:rPr>
          <w:rFonts w:cstheme="minorHAnsi"/>
        </w:rPr>
        <w:t>ehavior</w:t>
      </w:r>
      <w:r w:rsidRPr="00AD255E">
        <w:rPr>
          <w:rFonts w:cstheme="minorHAnsi"/>
        </w:rPr>
        <w:t xml:space="preserve">s can be rapidly identified. For example, the mapping process may </w:t>
      </w:r>
      <w:r w:rsidR="00F373DC">
        <w:rPr>
          <w:rFonts w:cstheme="minorHAnsi"/>
        </w:rPr>
        <w:t>immediately note</w:t>
      </w:r>
      <w:r w:rsidRPr="00AD255E">
        <w:rPr>
          <w:rFonts w:cstheme="minorHAnsi"/>
        </w:rPr>
        <w:t xml:space="preserve"> locations where aggressive b</w:t>
      </w:r>
      <w:r w:rsidR="00D711A6" w:rsidRPr="00AD255E">
        <w:rPr>
          <w:rFonts w:cstheme="minorHAnsi"/>
        </w:rPr>
        <w:t>ehavior</w:t>
      </w:r>
      <w:r w:rsidRPr="00AD255E">
        <w:rPr>
          <w:rFonts w:cstheme="minorHAnsi"/>
        </w:rPr>
        <w:t xml:space="preserve">s regularly occur. In turn, this knowledge could be used to make informed decisions on enclosure design. </w:t>
      </w:r>
    </w:p>
    <w:p w14:paraId="4D783EEF" w14:textId="77777777" w:rsidR="00381B9C" w:rsidRPr="00AD255E" w:rsidRDefault="00381B9C" w:rsidP="00AD255E">
      <w:pPr>
        <w:spacing w:line="360" w:lineRule="auto"/>
        <w:jc w:val="both"/>
        <w:rPr>
          <w:rFonts w:cstheme="minorHAnsi"/>
        </w:rPr>
      </w:pPr>
    </w:p>
    <w:p w14:paraId="71E9A711" w14:textId="3601BA8F" w:rsidR="001F723F" w:rsidRPr="00AD255E" w:rsidRDefault="001F723F" w:rsidP="00AD255E">
      <w:pPr>
        <w:pStyle w:val="ListParagraph"/>
        <w:numPr>
          <w:ilvl w:val="1"/>
          <w:numId w:val="1"/>
        </w:numPr>
        <w:spacing w:line="360" w:lineRule="auto"/>
        <w:jc w:val="both"/>
        <w:rPr>
          <w:rFonts w:cstheme="minorHAnsi"/>
          <w:b/>
          <w:bCs/>
          <w:i/>
          <w:iCs/>
        </w:rPr>
      </w:pPr>
      <w:r w:rsidRPr="00AD255E">
        <w:rPr>
          <w:rFonts w:cstheme="minorHAnsi"/>
          <w:b/>
          <w:bCs/>
          <w:i/>
          <w:iCs/>
        </w:rPr>
        <w:t>Enclosure use indices</w:t>
      </w:r>
    </w:p>
    <w:p w14:paraId="4077D7B7" w14:textId="76E35C9E" w:rsidR="001F723F" w:rsidRPr="00AD255E" w:rsidRDefault="001F723F" w:rsidP="00AD255E">
      <w:pPr>
        <w:spacing w:line="360" w:lineRule="auto"/>
        <w:jc w:val="both"/>
        <w:rPr>
          <w:rFonts w:cstheme="minorHAnsi"/>
        </w:rPr>
      </w:pPr>
      <w:r w:rsidRPr="00AD255E">
        <w:rPr>
          <w:rFonts w:cstheme="minorHAnsi"/>
        </w:rPr>
        <w:lastRenderedPageBreak/>
        <w:t xml:space="preserve">While enclosure use indices remove many of the methodological issues in enclosure use research, and allow more objective analysis of space use, they remain rarely used in the literature </w:t>
      </w:r>
      <w:r w:rsidRPr="00AD255E">
        <w:rPr>
          <w:rFonts w:cstheme="minorHAnsi"/>
        </w:rPr>
        <w:fldChar w:fldCharType="begin"/>
      </w:r>
      <w:r w:rsidRPr="00AD255E">
        <w:rPr>
          <w:rFonts w:cstheme="minorHAnsi"/>
        </w:rPr>
        <w:instrText xml:space="preserve"> ADDIN ZOTERO_ITEM CSL_CITATION {"citationID":"1jpdqOty","properties":{"formattedCitation":"(J. E. Brereton, 2020; Hart et al., 2022)","plainCitation":"(J. E. Brereton, 2020; Hart et al., 2022)","noteIndex":0},"citationItems":[{"id":44,"uris":["http://zotero.org/users/9772581/items/7ZGTH2PZ"],"itemData":{"id":44,"type":"article-journal","abstract":"Post Occupancy Evaluation is a powerful assessment tool for zoo enclosure design, which incorporates animal enclosure use as a key component. Many authors suggest that naturalistic enclosures are valuable for animals, but objective analysis is required to support this statement. Studies of zoo animal enclosure use have become increasingly popular in published literature, and best practice enclosure design has now been investigated for many taxa. Several techniques are available to test animal enclosure use, including Spread of Participation Index (SPI), Electivity index, behavioural diversity and stereotypy prevalence. Given the variety of methods accessible to researchers, there is a need to evaluate which indices would best suit the research goals for a range of taxa. This review revealed a bias in favour of enclosure research for large carnivores and primates, though studies have also been initiated for birds and fish. Original SPI is well represented in published studies, as is stereotypy as a measure of enclosure suitability. By contrast, few published studies have used modified SPI, or Electivity index, which allow enclosures to be analysed at a resource level. Several influential studies combined behavioural analyses with SPI measurements to best understand animal enclosure use. Future directions in enclosure use may include the evaluation of thermal effects on enclosures, effects of visitors on zone use, and closer associations between enclosure use and associated behaviours.\n&amp;nbsp;","container-title":"Journal of Zoo and Aquarium Research","DOI":"10.19227/jzar.v8i1.330","ISSN":"2214-7594","issue":"1","language":"en","license":"Copyright (c) 2020 James Edward Brereton","page":"1-9","source":"jzar.org","title":"Directions in animal enclosure use studies","volume":"8","author":[{"family":"Brereton","given":"James Edward"}],"issued":{"date-parts":[["2020",1,2]]}}},{"id":836,"uris":["http://zotero.org/users/9772581/items/TUI4JZWB"],"itemData":{"id":836,"type":"article-journal","abstract":"The space use of captive animals has been reliably used as a tool to measure animal welfare in recent years. However, most analyses of space use focus primarily on terrestrial animals, with very little emphasis placed on the space use of aquatic animals. By comparing the space use of these animals to their natural histories and what would be expected of them physiologically, a general assessment of their overall welfare can be obtained. Using the Zoomonitor program, this study investigated the space use of five elasmobranch species housed in a captive aquatic environment: a blacktip reef shark (Carcharhinus melanopterus), a nurse shark (Ginglymostoma cirratum), a smooth dogfish (Musteluscanis), a bonnethead shark (Sphyrna tiburo), and a blacknose shark (Carcharhinus acronotus). The exhibit was delineated into five different zones: three represented the animal locations along the X/Y axis (‘Exhibit Use’), and two zones were related to the Z-axis (‘Depth Use’). The location of each individual on both the X/Y and Z axes was recorded during each observation. Heat maps generated from the Zoomonitor program were used in conjunction with the Spread of Participation Index (SPI) to interpret the data. It was found that while all the individuals used their given space differently, the Exhibit Use was relatively even overall (the SPI values ranged from 0.0378 to 0.367), while the Depth Use was more uneven (the SPI ranged from 0.679 to 0.922). These results mostly reflected what would be expected based on the species’ natural histories. However, for the smooth dogfish, the observed Exhibit Use and activity patterns revealed a mismatch between the anticipated and the actual results, leading to further interventions. As demonstrated here, space use results can be utilized to make positive changes to husbandry routines and enclosure designs for aquatic individuals; they are thus an important additional welfare measure to consider for aquatic species.","container-title":"Journal of Zoological and Botanical Gardens","DOI":"10.3390/jzbg3020020","ISSN":"2673-5636","issue":"2","language":"en","license":"http://creativecommons.org/licenses/by/3.0/","page":"246-255","source":"www.mdpi.com","title":"Location, Location, Location! Evaluating Space Use of Captive Aquatic Species—A Case Study with Elasmobranchs","volume":"3","author":[{"family":"Hart","given":"Alexis M."},{"family":"Reynolds","given":"Zac"},{"family":"Troxell-Smith","given":"Sandra M."}],"issued":{"date-parts":[["2022",6]]}}}],"schema":"https://github.com/citation-style-language/schema/raw/master/csl-citation.json"} </w:instrText>
      </w:r>
      <w:r w:rsidRPr="00AD255E">
        <w:rPr>
          <w:rFonts w:cstheme="minorHAnsi"/>
        </w:rPr>
        <w:fldChar w:fldCharType="separate"/>
      </w:r>
      <w:r w:rsidRPr="00AD255E">
        <w:rPr>
          <w:rFonts w:cstheme="minorHAnsi"/>
        </w:rPr>
        <w:t>(Hart et al., 2022)</w:t>
      </w:r>
      <w:r w:rsidRPr="00AD255E">
        <w:rPr>
          <w:rFonts w:cstheme="minorHAnsi"/>
        </w:rPr>
        <w:fldChar w:fldCharType="end"/>
      </w:r>
      <w:r w:rsidRPr="00AD255E">
        <w:rPr>
          <w:rFonts w:cstheme="minorHAnsi"/>
        </w:rPr>
        <w:t xml:space="preserve">. </w:t>
      </w:r>
      <w:r w:rsidR="00F14147" w:rsidRPr="00AD255E">
        <w:rPr>
          <w:rFonts w:cstheme="minorHAnsi"/>
        </w:rPr>
        <w:t>The omission of these indices</w:t>
      </w:r>
      <w:r w:rsidRPr="00AD255E">
        <w:rPr>
          <w:rFonts w:cstheme="minorHAnsi"/>
        </w:rPr>
        <w:t xml:space="preserve"> can lead to erroneous conclusions drawn about space use, especially when zone sizes are of unequal size</w:t>
      </w:r>
      <w:r w:rsidR="00FA0C1E">
        <w:rPr>
          <w:rFonts w:cstheme="minorHAnsi"/>
        </w:rPr>
        <w:t xml:space="preserve"> (Brereton &amp; Fernandez, 2022</w:t>
      </w:r>
      <w:r w:rsidR="00741C30">
        <w:rPr>
          <w:rFonts w:cstheme="minorHAnsi"/>
        </w:rPr>
        <w:t>a</w:t>
      </w:r>
      <w:r w:rsidR="00FA0C1E">
        <w:rPr>
          <w:rFonts w:cstheme="minorHAnsi"/>
        </w:rPr>
        <w:t>)</w:t>
      </w:r>
      <w:r w:rsidRPr="00AD255E">
        <w:rPr>
          <w:rFonts w:cstheme="minorHAnsi"/>
        </w:rPr>
        <w:t>.</w:t>
      </w:r>
      <w:r w:rsidR="00F14147" w:rsidRPr="00AD255E">
        <w:rPr>
          <w:rFonts w:cstheme="minorHAnsi"/>
        </w:rPr>
        <w:t xml:space="preserve"> It is important, therefore, that these indices are made more accessible to a wider research audience.</w:t>
      </w:r>
    </w:p>
    <w:p w14:paraId="2B73ADE3" w14:textId="54634D38" w:rsidR="001F723F" w:rsidRPr="00AD255E" w:rsidRDefault="001F723F" w:rsidP="00AD255E">
      <w:pPr>
        <w:spacing w:line="360" w:lineRule="auto"/>
        <w:jc w:val="both"/>
        <w:rPr>
          <w:rFonts w:cstheme="minorHAnsi"/>
        </w:rPr>
      </w:pPr>
      <w:r w:rsidRPr="00AD255E">
        <w:rPr>
          <w:rFonts w:cstheme="minorHAnsi"/>
        </w:rPr>
        <w:t xml:space="preserve">To facilitate objective </w:t>
      </w:r>
      <w:proofErr w:type="gramStart"/>
      <w:r w:rsidRPr="00AD255E">
        <w:rPr>
          <w:rFonts w:cstheme="minorHAnsi"/>
        </w:rPr>
        <w:t>enclosure</w:t>
      </w:r>
      <w:proofErr w:type="gramEnd"/>
      <w:r w:rsidRPr="00AD255E">
        <w:rPr>
          <w:rFonts w:cstheme="minorHAnsi"/>
        </w:rPr>
        <w:t xml:space="preserve"> use analysis, </w:t>
      </w:r>
      <w:commentRangeStart w:id="29"/>
      <w:commentRangeStart w:id="30"/>
      <w:commentRangeStart w:id="31"/>
      <w:r w:rsidRPr="00AD255E">
        <w:rPr>
          <w:rFonts w:cstheme="minorHAnsi"/>
        </w:rPr>
        <w:t>EMU</w:t>
      </w:r>
      <w:commentRangeEnd w:id="29"/>
      <w:r w:rsidR="007818B5">
        <w:rPr>
          <w:rStyle w:val="CommentReference"/>
        </w:rPr>
        <w:commentReference w:id="29"/>
      </w:r>
      <w:commentRangeEnd w:id="30"/>
      <w:r w:rsidR="0044396C">
        <w:rPr>
          <w:rStyle w:val="CommentReference"/>
        </w:rPr>
        <w:commentReference w:id="30"/>
      </w:r>
      <w:commentRangeEnd w:id="31"/>
      <w:r w:rsidR="0044396C">
        <w:rPr>
          <w:rStyle w:val="CommentReference"/>
        </w:rPr>
        <w:commentReference w:id="31"/>
      </w:r>
      <w:r w:rsidRPr="00AD255E">
        <w:rPr>
          <w:rFonts w:cstheme="minorHAnsi"/>
        </w:rPr>
        <w:t xml:space="preserve"> has </w:t>
      </w:r>
      <w:r w:rsidR="007A4B5E" w:rsidRPr="00AD255E">
        <w:rPr>
          <w:rFonts w:cstheme="minorHAnsi"/>
        </w:rPr>
        <w:t>built-in</w:t>
      </w:r>
      <w:r w:rsidRPr="00AD255E">
        <w:rPr>
          <w:rFonts w:cstheme="minorHAnsi"/>
        </w:rPr>
        <w:t xml:space="preserve"> functions to automatically </w:t>
      </w:r>
      <w:r w:rsidR="00F14147" w:rsidRPr="00AD255E">
        <w:rPr>
          <w:rFonts w:cstheme="minorHAnsi"/>
        </w:rPr>
        <w:t>analyze</w:t>
      </w:r>
      <w:r w:rsidRPr="00AD255E">
        <w:rPr>
          <w:rFonts w:cstheme="minorHAnsi"/>
        </w:rPr>
        <w:t xml:space="preserve"> three common enclosure use indices; Entropy, </w:t>
      </w:r>
      <w:del w:id="32" w:author="James Brereton" w:date="2024-08-06T14:24:00Z" w16du:dateUtc="2024-08-06T13:24:00Z">
        <w:r w:rsidR="007B2286" w:rsidDel="001A4DE7">
          <w:rPr>
            <w:rFonts w:cstheme="minorHAnsi"/>
          </w:rPr>
          <w:delText>M</w:delText>
        </w:r>
        <w:r w:rsidR="00EC7CA6" w:rsidRPr="00AD255E" w:rsidDel="001A4DE7">
          <w:rPr>
            <w:rFonts w:cstheme="minorHAnsi"/>
          </w:rPr>
          <w:delText xml:space="preserve">odified </w:delText>
        </w:r>
      </w:del>
      <w:proofErr w:type="spellStart"/>
      <w:ins w:id="33" w:author="James Brereton" w:date="2024-08-06T14:24:00Z" w16du:dateUtc="2024-08-06T13:24:00Z">
        <w:r w:rsidR="001A4DE7">
          <w:rPr>
            <w:rFonts w:cstheme="minorHAnsi"/>
          </w:rPr>
          <w:t>m</w:t>
        </w:r>
      </w:ins>
      <w:r w:rsidRPr="00AD255E">
        <w:rPr>
          <w:rFonts w:cstheme="minorHAnsi"/>
        </w:rPr>
        <w:t>SPI</w:t>
      </w:r>
      <w:proofErr w:type="spellEnd"/>
      <w:r w:rsidR="00B83165">
        <w:rPr>
          <w:rFonts w:cstheme="minorHAnsi"/>
        </w:rPr>
        <w:t>,</w:t>
      </w:r>
      <w:r w:rsidRPr="00AD255E">
        <w:rPr>
          <w:rFonts w:cstheme="minorHAnsi"/>
        </w:rPr>
        <w:t xml:space="preserve"> and Electivity Index. Furthermore, EMU allows the user to </w:t>
      </w:r>
      <w:r w:rsidR="00F14147" w:rsidRPr="00AD255E">
        <w:rPr>
          <w:rFonts w:cstheme="minorHAnsi"/>
        </w:rPr>
        <w:t>customize</w:t>
      </w:r>
      <w:r w:rsidR="00FA2227" w:rsidRPr="00AD255E">
        <w:rPr>
          <w:rFonts w:cstheme="minorHAnsi"/>
        </w:rPr>
        <w:t xml:space="preserve"> their analysis by increasing or decreasing the number of enclosure zones</w:t>
      </w:r>
      <w:r w:rsidR="00C6675B" w:rsidRPr="00AD255E">
        <w:rPr>
          <w:rFonts w:cstheme="minorHAnsi"/>
        </w:rPr>
        <w:t xml:space="preserve"> (Figure </w:t>
      </w:r>
      <w:r w:rsidR="00F14147" w:rsidRPr="00AD255E">
        <w:rPr>
          <w:rFonts w:cstheme="minorHAnsi"/>
        </w:rPr>
        <w:t>2</w:t>
      </w:r>
      <w:r w:rsidR="00C6675B" w:rsidRPr="00AD255E">
        <w:rPr>
          <w:rFonts w:cstheme="minorHAnsi"/>
        </w:rPr>
        <w:t xml:space="preserve"> and </w:t>
      </w:r>
      <w:r w:rsidR="00F14147" w:rsidRPr="00AD255E">
        <w:rPr>
          <w:rFonts w:cstheme="minorHAnsi"/>
        </w:rPr>
        <w:t>3</w:t>
      </w:r>
      <w:r w:rsidR="00C6675B" w:rsidRPr="00AD255E">
        <w:rPr>
          <w:rFonts w:cstheme="minorHAnsi"/>
        </w:rPr>
        <w:t>)</w:t>
      </w:r>
      <w:r w:rsidR="00FA2227" w:rsidRPr="00AD255E">
        <w:rPr>
          <w:rFonts w:cstheme="minorHAnsi"/>
        </w:rPr>
        <w:t>, and to generate enclosure use indices for each individual b</w:t>
      </w:r>
      <w:r w:rsidR="00D711A6" w:rsidRPr="00AD255E">
        <w:rPr>
          <w:rFonts w:cstheme="minorHAnsi"/>
        </w:rPr>
        <w:t>ehavior</w:t>
      </w:r>
      <w:r w:rsidR="00386D81" w:rsidRPr="00AD255E">
        <w:rPr>
          <w:rFonts w:cstheme="minorHAnsi"/>
        </w:rPr>
        <w:t xml:space="preserve"> (Figure </w:t>
      </w:r>
      <w:r w:rsidR="00F14147" w:rsidRPr="00AD255E">
        <w:rPr>
          <w:rFonts w:cstheme="minorHAnsi"/>
        </w:rPr>
        <w:t>4</w:t>
      </w:r>
      <w:r w:rsidR="00386D81" w:rsidRPr="00AD255E">
        <w:rPr>
          <w:rFonts w:cstheme="minorHAnsi"/>
        </w:rPr>
        <w:t>)</w:t>
      </w:r>
      <w:r w:rsidR="00FA2227" w:rsidRPr="00AD255E">
        <w:rPr>
          <w:rFonts w:cstheme="minorHAnsi"/>
        </w:rPr>
        <w:t>. To the authors’ knowledge, this is the first time that enclosure use indices have been run on specific b</w:t>
      </w:r>
      <w:r w:rsidR="00D711A6" w:rsidRPr="00AD255E">
        <w:rPr>
          <w:rFonts w:cstheme="minorHAnsi"/>
        </w:rPr>
        <w:t>ehavior</w:t>
      </w:r>
      <w:r w:rsidR="00FA2227" w:rsidRPr="00AD255E">
        <w:rPr>
          <w:rFonts w:cstheme="minorHAnsi"/>
        </w:rPr>
        <w:t xml:space="preserve">s. This novel analysis method has several benefits. For example, use of </w:t>
      </w:r>
      <w:proofErr w:type="spellStart"/>
      <w:ins w:id="34" w:author="James Brereton" w:date="2024-08-06T14:24:00Z" w16du:dateUtc="2024-08-06T13:24:00Z">
        <w:r w:rsidR="001A4DE7">
          <w:rPr>
            <w:rFonts w:cstheme="minorHAnsi"/>
          </w:rPr>
          <w:t>m</w:t>
        </w:r>
      </w:ins>
      <w:r w:rsidR="00FA2227" w:rsidRPr="00AD255E">
        <w:rPr>
          <w:rFonts w:cstheme="minorHAnsi"/>
        </w:rPr>
        <w:t>SPI</w:t>
      </w:r>
      <w:proofErr w:type="spellEnd"/>
      <w:r w:rsidR="00FA2227" w:rsidRPr="00AD255E">
        <w:rPr>
          <w:rFonts w:cstheme="minorHAnsi"/>
        </w:rPr>
        <w:t xml:space="preserve"> allows rapid evaluation as to which b</w:t>
      </w:r>
      <w:r w:rsidR="00D711A6" w:rsidRPr="00AD255E">
        <w:rPr>
          <w:rFonts w:cstheme="minorHAnsi"/>
        </w:rPr>
        <w:t>ehavior</w:t>
      </w:r>
      <w:r w:rsidR="00FA2227" w:rsidRPr="00AD255E">
        <w:rPr>
          <w:rFonts w:cstheme="minorHAnsi"/>
        </w:rPr>
        <w:t>s occur most evenly throughout an exhibit</w:t>
      </w:r>
      <w:r w:rsidR="008B3E70" w:rsidRPr="00AD255E">
        <w:rPr>
          <w:rFonts w:cstheme="minorHAnsi"/>
        </w:rPr>
        <w:t xml:space="preserve"> (Figure </w:t>
      </w:r>
      <w:r w:rsidR="00F14147" w:rsidRPr="00AD255E">
        <w:rPr>
          <w:rFonts w:cstheme="minorHAnsi"/>
        </w:rPr>
        <w:t>5</w:t>
      </w:r>
      <w:r w:rsidR="008B3E70" w:rsidRPr="00AD255E">
        <w:rPr>
          <w:rFonts w:cstheme="minorHAnsi"/>
        </w:rPr>
        <w:t>)</w:t>
      </w:r>
      <w:r w:rsidR="00FA2227" w:rsidRPr="00AD255E">
        <w:rPr>
          <w:rFonts w:cstheme="minorHAnsi"/>
        </w:rPr>
        <w:t>. Use of Electivity Index allows for identification of over-</w:t>
      </w:r>
      <w:r w:rsidR="00C2186E">
        <w:rPr>
          <w:rFonts w:cstheme="minorHAnsi"/>
        </w:rPr>
        <w:t xml:space="preserve"> or under</w:t>
      </w:r>
      <w:r w:rsidR="00F14147" w:rsidRPr="00AD255E">
        <w:rPr>
          <w:rFonts w:cstheme="minorHAnsi"/>
        </w:rPr>
        <w:t>utilized</w:t>
      </w:r>
      <w:r w:rsidR="00FA2227" w:rsidRPr="00AD255E">
        <w:rPr>
          <w:rFonts w:cstheme="minorHAnsi"/>
        </w:rPr>
        <w:t xml:space="preserve"> resources that enable animals to engage in important b</w:t>
      </w:r>
      <w:r w:rsidR="00D711A6" w:rsidRPr="00AD255E">
        <w:rPr>
          <w:rFonts w:cstheme="minorHAnsi"/>
        </w:rPr>
        <w:t>ehavior</w:t>
      </w:r>
      <w:r w:rsidR="00FA2227" w:rsidRPr="00AD255E">
        <w:rPr>
          <w:rFonts w:cstheme="minorHAnsi"/>
        </w:rPr>
        <w:t>s</w:t>
      </w:r>
      <w:r w:rsidR="008B3E70" w:rsidRPr="00AD255E">
        <w:rPr>
          <w:rFonts w:cstheme="minorHAnsi"/>
        </w:rPr>
        <w:t xml:space="preserve"> (Figure </w:t>
      </w:r>
      <w:r w:rsidR="00F14147" w:rsidRPr="00AD255E">
        <w:rPr>
          <w:rFonts w:cstheme="minorHAnsi"/>
        </w:rPr>
        <w:t>6)</w:t>
      </w:r>
      <w:r w:rsidR="00FA2227" w:rsidRPr="00AD255E">
        <w:rPr>
          <w:rFonts w:cstheme="minorHAnsi"/>
        </w:rPr>
        <w:t xml:space="preserve">.  </w:t>
      </w:r>
    </w:p>
    <w:p w14:paraId="4464C437" w14:textId="1980A34F" w:rsidR="001F723F" w:rsidRPr="00AD255E" w:rsidRDefault="00C6675B" w:rsidP="00AD255E">
      <w:pPr>
        <w:spacing w:line="360" w:lineRule="auto"/>
        <w:jc w:val="both"/>
        <w:rPr>
          <w:rFonts w:cstheme="minorHAnsi"/>
        </w:rPr>
      </w:pPr>
      <w:r w:rsidRPr="00AD255E">
        <w:rPr>
          <w:rFonts w:cstheme="minorHAnsi"/>
          <w:noProof/>
        </w:rPr>
        <w:drawing>
          <wp:anchor distT="0" distB="0" distL="114300" distR="114300" simplePos="0" relativeHeight="251661312" behindDoc="0" locked="0" layoutInCell="1" allowOverlap="1" wp14:anchorId="7705CF09" wp14:editId="002BC6DB">
            <wp:simplePos x="0" y="0"/>
            <wp:positionH relativeFrom="column">
              <wp:posOffset>0</wp:posOffset>
            </wp:positionH>
            <wp:positionV relativeFrom="paragraph">
              <wp:posOffset>286385</wp:posOffset>
            </wp:positionV>
            <wp:extent cx="5731510" cy="3203575"/>
            <wp:effectExtent l="0" t="0" r="2540" b="0"/>
            <wp:wrapTopAndBottom/>
            <wp:docPr id="1032384573" name="Picture 1" descr="A grid with a grid with a couple of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384573" name="Picture 1" descr="A grid with a grid with a couple of dots&#10;&#10;Description automatically generated with medium confidence"/>
                    <pic:cNvPicPr/>
                  </pic:nvPicPr>
                  <pic:blipFill>
                    <a:blip r:embed="rId15"/>
                    <a:stretch>
                      <a:fillRect/>
                    </a:stretch>
                  </pic:blipFill>
                  <pic:spPr>
                    <a:xfrm>
                      <a:off x="0" y="0"/>
                      <a:ext cx="5731510" cy="3203575"/>
                    </a:xfrm>
                    <a:prstGeom prst="rect">
                      <a:avLst/>
                    </a:prstGeom>
                  </pic:spPr>
                </pic:pic>
              </a:graphicData>
            </a:graphic>
          </wp:anchor>
        </w:drawing>
      </w:r>
    </w:p>
    <w:p w14:paraId="71EEB816" w14:textId="26B11F1C" w:rsidR="00C6675B" w:rsidRPr="00AD255E" w:rsidRDefault="00C6675B" w:rsidP="00AD255E">
      <w:pPr>
        <w:spacing w:line="360" w:lineRule="auto"/>
        <w:jc w:val="both"/>
        <w:rPr>
          <w:rFonts w:cstheme="minorHAnsi"/>
        </w:rPr>
      </w:pPr>
      <w:r w:rsidRPr="00AD255E">
        <w:rPr>
          <w:rFonts w:cstheme="minorHAnsi"/>
        </w:rPr>
        <w:t xml:space="preserve">Figure </w:t>
      </w:r>
      <w:r w:rsidR="00F14147" w:rsidRPr="00AD255E">
        <w:rPr>
          <w:rFonts w:cstheme="minorHAnsi"/>
        </w:rPr>
        <w:t>2</w:t>
      </w:r>
      <w:r w:rsidRPr="00AD255E">
        <w:rPr>
          <w:rFonts w:cstheme="minorHAnsi"/>
        </w:rPr>
        <w:t xml:space="preserve">. </w:t>
      </w:r>
      <w:r w:rsidR="00F14147" w:rsidRPr="00AD255E">
        <w:rPr>
          <w:rFonts w:cstheme="minorHAnsi"/>
        </w:rPr>
        <w:t xml:space="preserve">Two enclosure use maps, with an overlay grid of either A) 2x2 or B) 10x10. </w:t>
      </w:r>
      <w:r w:rsidRPr="00AD255E">
        <w:rPr>
          <w:rFonts w:cstheme="minorHAnsi"/>
        </w:rPr>
        <w:t xml:space="preserve">The number of grid points is adjustable, up to a maximum of a 10x10 grid (100 grid points). </w:t>
      </w:r>
      <w:r w:rsidR="000579F8">
        <w:rPr>
          <w:rFonts w:cstheme="minorHAnsi"/>
        </w:rPr>
        <w:t>A</w:t>
      </w:r>
      <w:r w:rsidR="00F14147" w:rsidRPr="00AD255E">
        <w:rPr>
          <w:rFonts w:cstheme="minorHAnsi"/>
        </w:rPr>
        <w:t xml:space="preserve"> smaller or larger grid system can be used to alter the number of zones for enclosure use analysis.</w:t>
      </w:r>
    </w:p>
    <w:p w14:paraId="2A127826" w14:textId="59C729E5" w:rsidR="00C6675B" w:rsidRPr="00AD255E" w:rsidRDefault="00C6675B" w:rsidP="00AD255E">
      <w:pPr>
        <w:spacing w:line="360" w:lineRule="auto"/>
        <w:jc w:val="both"/>
        <w:rPr>
          <w:rFonts w:cstheme="minorHAnsi"/>
        </w:rPr>
      </w:pPr>
      <w:r w:rsidRPr="00AD255E">
        <w:rPr>
          <w:rFonts w:cstheme="minorHAnsi"/>
          <w:noProof/>
          <w:highlight w:val="yellow"/>
        </w:rPr>
        <w:lastRenderedPageBreak/>
        <w:drawing>
          <wp:anchor distT="0" distB="0" distL="114300" distR="114300" simplePos="0" relativeHeight="251663360" behindDoc="0" locked="0" layoutInCell="1" allowOverlap="1" wp14:anchorId="7158616E" wp14:editId="1B789A96">
            <wp:simplePos x="0" y="0"/>
            <wp:positionH relativeFrom="column">
              <wp:posOffset>0</wp:posOffset>
            </wp:positionH>
            <wp:positionV relativeFrom="paragraph">
              <wp:posOffset>286385</wp:posOffset>
            </wp:positionV>
            <wp:extent cx="5731510" cy="5412740"/>
            <wp:effectExtent l="0" t="0" r="2540" b="0"/>
            <wp:wrapTopAndBottom/>
            <wp:docPr id="5" name="Picture 4" descr="A screenshot of a computer generated image&#10;&#10;Description automatically generated">
              <a:extLst xmlns:a="http://schemas.openxmlformats.org/drawingml/2006/main">
                <a:ext uri="{FF2B5EF4-FFF2-40B4-BE49-F238E27FC236}">
                  <a16:creationId xmlns:a16="http://schemas.microsoft.com/office/drawing/2014/main" id="{31F0B792-4628-9AC3-A0FB-1D66BFF7A86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screenshot of a computer generated image&#10;&#10;Description automatically generated">
                      <a:extLst>
                        <a:ext uri="{FF2B5EF4-FFF2-40B4-BE49-F238E27FC236}">
                          <a16:creationId xmlns:a16="http://schemas.microsoft.com/office/drawing/2014/main" id="{31F0B792-4628-9AC3-A0FB-1D66BFF7A867}"/>
                        </a:ext>
                      </a:extLst>
                    </pic:cNvPr>
                    <pic:cNvPicPr>
                      <a:picLocks noChangeAspect="1"/>
                    </pic:cNvPicPr>
                  </pic:nvPicPr>
                  <pic:blipFill>
                    <a:blip r:embed="rId16"/>
                    <a:stretch>
                      <a:fillRect/>
                    </a:stretch>
                  </pic:blipFill>
                  <pic:spPr>
                    <a:xfrm>
                      <a:off x="0" y="0"/>
                      <a:ext cx="5731510" cy="5412740"/>
                    </a:xfrm>
                    <a:prstGeom prst="rect">
                      <a:avLst/>
                    </a:prstGeom>
                  </pic:spPr>
                </pic:pic>
              </a:graphicData>
            </a:graphic>
          </wp:anchor>
        </w:drawing>
      </w:r>
    </w:p>
    <w:p w14:paraId="45C36DDF" w14:textId="29CF7545" w:rsidR="00C6675B" w:rsidRPr="00AD255E" w:rsidRDefault="00C6675B" w:rsidP="00AD255E">
      <w:pPr>
        <w:spacing w:line="360" w:lineRule="auto"/>
        <w:jc w:val="both"/>
        <w:rPr>
          <w:rFonts w:cstheme="minorHAnsi"/>
        </w:rPr>
      </w:pPr>
      <w:r w:rsidRPr="00AD255E">
        <w:rPr>
          <w:rFonts w:cstheme="minorHAnsi"/>
        </w:rPr>
        <w:t xml:space="preserve">Figure </w:t>
      </w:r>
      <w:r w:rsidR="00F14147" w:rsidRPr="00AD255E">
        <w:rPr>
          <w:rFonts w:cstheme="minorHAnsi"/>
        </w:rPr>
        <w:t>3</w:t>
      </w:r>
      <w:r w:rsidRPr="00AD255E">
        <w:rPr>
          <w:rFonts w:cstheme="minorHAnsi"/>
        </w:rPr>
        <w:t xml:space="preserve">. </w:t>
      </w:r>
      <w:r w:rsidR="00F14147" w:rsidRPr="00AD255E">
        <w:rPr>
          <w:rFonts w:cstheme="minorHAnsi"/>
        </w:rPr>
        <w:t xml:space="preserve">An enclosure use map, with a 6x6 grid, and </w:t>
      </w:r>
      <w:r w:rsidR="00EC7CA6" w:rsidRPr="00AD255E">
        <w:rPr>
          <w:rFonts w:cstheme="minorHAnsi"/>
        </w:rPr>
        <w:t xml:space="preserve">5 different ‘zones’ (as shown by the different shaded colors). </w:t>
      </w:r>
      <w:r w:rsidRPr="00AD255E">
        <w:rPr>
          <w:rFonts w:cstheme="minorHAnsi"/>
        </w:rPr>
        <w:t>EMU allows the user to self-select specific zones in an enclosure, up to a maximum of five different zones. These zones feed into all enclosure use analysis, such as Entrop</w:t>
      </w:r>
      <w:r w:rsidR="00EC7CA6" w:rsidRPr="00AD255E">
        <w:rPr>
          <w:rFonts w:cstheme="minorHAnsi"/>
        </w:rPr>
        <w:t>y</w:t>
      </w:r>
      <w:r w:rsidRPr="00AD255E">
        <w:rPr>
          <w:rFonts w:cstheme="minorHAnsi"/>
        </w:rPr>
        <w:t xml:space="preserve">, </w:t>
      </w:r>
      <w:proofErr w:type="spellStart"/>
      <w:ins w:id="35" w:author="James Brereton" w:date="2024-08-06T14:24:00Z" w16du:dateUtc="2024-08-06T13:24:00Z">
        <w:r w:rsidR="001A4DE7">
          <w:rPr>
            <w:rFonts w:cstheme="minorHAnsi"/>
          </w:rPr>
          <w:t>m</w:t>
        </w:r>
      </w:ins>
      <w:del w:id="36" w:author="James Brereton" w:date="2024-08-06T14:24:00Z" w16du:dateUtc="2024-08-06T13:24:00Z">
        <w:r w:rsidR="007B2286" w:rsidDel="001A4DE7">
          <w:rPr>
            <w:rFonts w:cstheme="minorHAnsi"/>
          </w:rPr>
          <w:delText xml:space="preserve">Modified </w:delText>
        </w:r>
      </w:del>
      <w:r w:rsidRPr="00AD255E">
        <w:rPr>
          <w:rFonts w:cstheme="minorHAnsi"/>
        </w:rPr>
        <w:t>SPI</w:t>
      </w:r>
      <w:proofErr w:type="spellEnd"/>
      <w:r w:rsidR="003E6877">
        <w:rPr>
          <w:rFonts w:cstheme="minorHAnsi"/>
        </w:rPr>
        <w:t>,</w:t>
      </w:r>
      <w:r w:rsidRPr="00AD255E">
        <w:rPr>
          <w:rFonts w:cstheme="minorHAnsi"/>
        </w:rPr>
        <w:t xml:space="preserve"> and Electivity Index.</w:t>
      </w:r>
    </w:p>
    <w:p w14:paraId="08C36D3B" w14:textId="02017F6D" w:rsidR="00C6675B" w:rsidRPr="00AD255E" w:rsidRDefault="00C6675B" w:rsidP="00AD255E">
      <w:pPr>
        <w:spacing w:line="360" w:lineRule="auto"/>
        <w:jc w:val="both"/>
        <w:rPr>
          <w:rFonts w:cstheme="minorHAnsi"/>
        </w:rPr>
      </w:pPr>
    </w:p>
    <w:p w14:paraId="476EF3FB" w14:textId="72518D47" w:rsidR="001506BD" w:rsidRPr="00AD255E" w:rsidRDefault="00386D81" w:rsidP="00AD255E">
      <w:pPr>
        <w:spacing w:line="360" w:lineRule="auto"/>
        <w:jc w:val="both"/>
        <w:rPr>
          <w:rFonts w:cstheme="minorHAnsi"/>
          <w:b/>
          <w:bCs/>
        </w:rPr>
      </w:pPr>
      <w:r w:rsidRPr="00AD255E">
        <w:rPr>
          <w:rFonts w:cstheme="minorHAnsi"/>
          <w:noProof/>
        </w:rPr>
        <w:lastRenderedPageBreak/>
        <w:drawing>
          <wp:anchor distT="0" distB="0" distL="114300" distR="114300" simplePos="0" relativeHeight="251665408" behindDoc="0" locked="0" layoutInCell="1" allowOverlap="1" wp14:anchorId="29281B9D" wp14:editId="51840244">
            <wp:simplePos x="0" y="0"/>
            <wp:positionH relativeFrom="column">
              <wp:posOffset>106255</wp:posOffset>
            </wp:positionH>
            <wp:positionV relativeFrom="paragraph">
              <wp:posOffset>397124</wp:posOffset>
            </wp:positionV>
            <wp:extent cx="5731510" cy="3586480"/>
            <wp:effectExtent l="0" t="0" r="2540" b="0"/>
            <wp:wrapTopAndBottom/>
            <wp:docPr id="1174784922" name="Picture 1" descr="A graph with different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784922" name="Picture 1" descr="A graph with different colored bars&#10;&#10;Description automatically generated with medium confidence"/>
                    <pic:cNvPicPr/>
                  </pic:nvPicPr>
                  <pic:blipFill>
                    <a:blip r:embed="rId17"/>
                    <a:stretch>
                      <a:fillRect/>
                    </a:stretch>
                  </pic:blipFill>
                  <pic:spPr>
                    <a:xfrm>
                      <a:off x="0" y="0"/>
                      <a:ext cx="5731510" cy="3586480"/>
                    </a:xfrm>
                    <a:prstGeom prst="rect">
                      <a:avLst/>
                    </a:prstGeom>
                  </pic:spPr>
                </pic:pic>
              </a:graphicData>
            </a:graphic>
          </wp:anchor>
        </w:drawing>
      </w:r>
    </w:p>
    <w:p w14:paraId="436FF4F1" w14:textId="4A0ECB7C" w:rsidR="00386D81" w:rsidRPr="00AD255E" w:rsidRDefault="00386D81" w:rsidP="00AD255E">
      <w:pPr>
        <w:spacing w:line="360" w:lineRule="auto"/>
        <w:jc w:val="both"/>
        <w:rPr>
          <w:rFonts w:cstheme="minorHAnsi"/>
        </w:rPr>
      </w:pPr>
      <w:r w:rsidRPr="00AD255E">
        <w:rPr>
          <w:rFonts w:cstheme="minorHAnsi"/>
        </w:rPr>
        <w:t xml:space="preserve">Figure </w:t>
      </w:r>
      <w:r w:rsidR="00EC7CA6" w:rsidRPr="00AD255E">
        <w:rPr>
          <w:rFonts w:cstheme="minorHAnsi"/>
        </w:rPr>
        <w:t>4</w:t>
      </w:r>
      <w:r w:rsidRPr="00AD255E">
        <w:rPr>
          <w:rFonts w:cstheme="minorHAnsi"/>
        </w:rPr>
        <w:t xml:space="preserve">. EMU outputs for A) Entropy at base 10, and B) </w:t>
      </w:r>
      <w:proofErr w:type="spellStart"/>
      <w:ins w:id="37" w:author="James Brereton" w:date="2024-08-06T14:25:00Z" w16du:dateUtc="2024-08-06T13:25:00Z">
        <w:r w:rsidR="001A4DE7">
          <w:rPr>
            <w:rFonts w:cstheme="minorHAnsi"/>
          </w:rPr>
          <w:t>m</w:t>
        </w:r>
      </w:ins>
      <w:del w:id="38" w:author="James Brereton" w:date="2024-08-06T14:25:00Z" w16du:dateUtc="2024-08-06T13:25:00Z">
        <w:r w:rsidRPr="00AD255E" w:rsidDel="001A4DE7">
          <w:rPr>
            <w:rFonts w:cstheme="minorHAnsi"/>
          </w:rPr>
          <w:delText xml:space="preserve">Modified </w:delText>
        </w:r>
      </w:del>
      <w:r w:rsidRPr="00AD255E">
        <w:rPr>
          <w:rFonts w:cstheme="minorHAnsi"/>
        </w:rPr>
        <w:t>SPI</w:t>
      </w:r>
      <w:proofErr w:type="spellEnd"/>
      <w:r w:rsidRPr="00AD255E">
        <w:rPr>
          <w:rFonts w:cstheme="minorHAnsi"/>
        </w:rPr>
        <w:t>. These values demonstrate that the evenness of space use for specific b</w:t>
      </w:r>
      <w:r w:rsidR="00D711A6" w:rsidRPr="00AD255E">
        <w:rPr>
          <w:rFonts w:cstheme="minorHAnsi"/>
        </w:rPr>
        <w:t>ehavior</w:t>
      </w:r>
      <w:r w:rsidRPr="00AD255E">
        <w:rPr>
          <w:rFonts w:cstheme="minorHAnsi"/>
        </w:rPr>
        <w:t xml:space="preserve">s (for Entropy, values closer to 0 indicate even space use and for </w:t>
      </w:r>
      <w:del w:id="39" w:author="James Brereton" w:date="2024-08-06T14:25:00Z" w16du:dateUtc="2024-08-06T13:25:00Z">
        <w:r w:rsidR="004253DB" w:rsidDel="001A4DE7">
          <w:rPr>
            <w:rFonts w:cstheme="minorHAnsi"/>
          </w:rPr>
          <w:delText>M</w:delText>
        </w:r>
        <w:r w:rsidR="004253DB" w:rsidRPr="00AD255E" w:rsidDel="001A4DE7">
          <w:rPr>
            <w:rFonts w:cstheme="minorHAnsi"/>
          </w:rPr>
          <w:delText xml:space="preserve">odified </w:delText>
        </w:r>
      </w:del>
      <w:proofErr w:type="spellStart"/>
      <w:ins w:id="40" w:author="James Brereton" w:date="2024-08-06T14:25:00Z" w16du:dateUtc="2024-08-06T13:25:00Z">
        <w:r w:rsidR="001A4DE7">
          <w:rPr>
            <w:rFonts w:cstheme="minorHAnsi"/>
          </w:rPr>
          <w:t>m</w:t>
        </w:r>
      </w:ins>
      <w:r w:rsidRPr="00AD255E">
        <w:rPr>
          <w:rFonts w:cstheme="minorHAnsi"/>
        </w:rPr>
        <w:t>SPI</w:t>
      </w:r>
      <w:proofErr w:type="spellEnd"/>
      <w:r w:rsidRPr="00AD255E">
        <w:rPr>
          <w:rFonts w:cstheme="minorHAnsi"/>
        </w:rPr>
        <w:t xml:space="preserve">, values vary between 0 and 1, with </w:t>
      </w:r>
      <w:r w:rsidR="001F3B90">
        <w:rPr>
          <w:rFonts w:cstheme="minorHAnsi"/>
        </w:rPr>
        <w:t xml:space="preserve">values closer to 0 </w:t>
      </w:r>
      <w:proofErr w:type="gramStart"/>
      <w:r w:rsidR="001F3B90">
        <w:rPr>
          <w:rFonts w:cstheme="minorHAnsi"/>
        </w:rPr>
        <w:t xml:space="preserve">also </w:t>
      </w:r>
      <w:r w:rsidRPr="00AD255E">
        <w:rPr>
          <w:rFonts w:cstheme="minorHAnsi"/>
        </w:rPr>
        <w:t xml:space="preserve"> demonstrating</w:t>
      </w:r>
      <w:proofErr w:type="gramEnd"/>
      <w:r w:rsidR="001F3B90">
        <w:rPr>
          <w:rFonts w:cstheme="minorHAnsi"/>
        </w:rPr>
        <w:t xml:space="preserve"> more</w:t>
      </w:r>
      <w:r w:rsidR="008E63F6">
        <w:rPr>
          <w:rFonts w:cstheme="minorHAnsi"/>
        </w:rPr>
        <w:t xml:space="preserve"> </w:t>
      </w:r>
      <w:r w:rsidRPr="00AD255E">
        <w:rPr>
          <w:rFonts w:cstheme="minorHAnsi"/>
        </w:rPr>
        <w:t>even space use).</w:t>
      </w:r>
    </w:p>
    <w:p w14:paraId="3914A73B" w14:textId="03C473E0" w:rsidR="00386D81" w:rsidRPr="00AD255E" w:rsidRDefault="008B3E70" w:rsidP="00AD255E">
      <w:pPr>
        <w:spacing w:line="360" w:lineRule="auto"/>
        <w:jc w:val="both"/>
        <w:rPr>
          <w:rFonts w:cstheme="minorHAnsi"/>
        </w:rPr>
      </w:pPr>
      <w:r w:rsidRPr="00AD255E">
        <w:rPr>
          <w:rFonts w:cstheme="minorHAnsi"/>
          <w:noProof/>
        </w:rPr>
        <w:drawing>
          <wp:anchor distT="0" distB="0" distL="114300" distR="114300" simplePos="0" relativeHeight="251667456" behindDoc="0" locked="0" layoutInCell="1" allowOverlap="1" wp14:anchorId="229DFD9E" wp14:editId="70C2512F">
            <wp:simplePos x="0" y="0"/>
            <wp:positionH relativeFrom="column">
              <wp:posOffset>0</wp:posOffset>
            </wp:positionH>
            <wp:positionV relativeFrom="paragraph">
              <wp:posOffset>286385</wp:posOffset>
            </wp:positionV>
            <wp:extent cx="5731510" cy="1728470"/>
            <wp:effectExtent l="0" t="0" r="2540" b="5080"/>
            <wp:wrapTopAndBottom/>
            <wp:docPr id="1279770435" name="Picture 1" descr="A graph of a ba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770435" name="Picture 1" descr="A graph of a bar chart&#10;&#10;Description automatically generated with medium confidence"/>
                    <pic:cNvPicPr/>
                  </pic:nvPicPr>
                  <pic:blipFill>
                    <a:blip r:embed="rId18"/>
                    <a:stretch>
                      <a:fillRect/>
                    </a:stretch>
                  </pic:blipFill>
                  <pic:spPr>
                    <a:xfrm>
                      <a:off x="0" y="0"/>
                      <a:ext cx="5731510" cy="1728470"/>
                    </a:xfrm>
                    <a:prstGeom prst="rect">
                      <a:avLst/>
                    </a:prstGeom>
                  </pic:spPr>
                </pic:pic>
              </a:graphicData>
            </a:graphic>
          </wp:anchor>
        </w:drawing>
      </w:r>
    </w:p>
    <w:p w14:paraId="06D4AE56" w14:textId="6AD9D4BF" w:rsidR="008B3E70" w:rsidRPr="00AD255E" w:rsidRDefault="008B3E70" w:rsidP="00AD255E">
      <w:pPr>
        <w:spacing w:line="360" w:lineRule="auto"/>
        <w:jc w:val="both"/>
        <w:rPr>
          <w:rFonts w:cstheme="minorHAnsi"/>
        </w:rPr>
      </w:pPr>
      <w:r w:rsidRPr="00AD255E">
        <w:rPr>
          <w:rFonts w:cstheme="minorHAnsi"/>
        </w:rPr>
        <w:t xml:space="preserve">Figure </w:t>
      </w:r>
      <w:r w:rsidR="00EC7CA6" w:rsidRPr="00AD255E">
        <w:rPr>
          <w:rFonts w:cstheme="minorHAnsi"/>
        </w:rPr>
        <w:t>5</w:t>
      </w:r>
      <w:r w:rsidRPr="00AD255E">
        <w:rPr>
          <w:rFonts w:cstheme="minorHAnsi"/>
        </w:rPr>
        <w:t xml:space="preserve">. EMU outputs for Electivity Index. Here. The index shows which zones are </w:t>
      </w:r>
      <w:r w:rsidR="00EC7CA6" w:rsidRPr="00AD255E">
        <w:rPr>
          <w:rFonts w:cstheme="minorHAnsi"/>
        </w:rPr>
        <w:t>underutilized</w:t>
      </w:r>
      <w:r w:rsidRPr="00AD255E">
        <w:rPr>
          <w:rFonts w:cstheme="minorHAnsi"/>
        </w:rPr>
        <w:t xml:space="preserve"> and </w:t>
      </w:r>
      <w:r w:rsidR="00EC7CA6" w:rsidRPr="00AD255E">
        <w:rPr>
          <w:rFonts w:cstheme="minorHAnsi"/>
        </w:rPr>
        <w:t>overutilized</w:t>
      </w:r>
      <w:r w:rsidRPr="00AD255E">
        <w:rPr>
          <w:rFonts w:cstheme="minorHAnsi"/>
        </w:rPr>
        <w:t xml:space="preserve"> (minimum and maximum values of -1 and 1 respectively) and can also break these values down by b</w:t>
      </w:r>
      <w:r w:rsidR="00D711A6" w:rsidRPr="00AD255E">
        <w:rPr>
          <w:rFonts w:cstheme="minorHAnsi"/>
        </w:rPr>
        <w:t>ehavior</w:t>
      </w:r>
      <w:r w:rsidRPr="00AD255E">
        <w:rPr>
          <w:rFonts w:cstheme="minorHAnsi"/>
        </w:rPr>
        <w:t xml:space="preserve">. This allows researchers to identify zones that are </w:t>
      </w:r>
      <w:r w:rsidR="00EC7CA6" w:rsidRPr="00AD255E">
        <w:rPr>
          <w:rFonts w:cstheme="minorHAnsi"/>
        </w:rPr>
        <w:t>overutilized</w:t>
      </w:r>
      <w:r w:rsidRPr="00AD255E">
        <w:rPr>
          <w:rFonts w:cstheme="minorHAnsi"/>
        </w:rPr>
        <w:t xml:space="preserve"> for a specific purpose, such as courtship or rumination. </w:t>
      </w:r>
    </w:p>
    <w:p w14:paraId="4090850B" w14:textId="77777777" w:rsidR="008B3E70" w:rsidRPr="00AD255E" w:rsidRDefault="008B3E70" w:rsidP="00AD255E">
      <w:pPr>
        <w:spacing w:line="360" w:lineRule="auto"/>
        <w:jc w:val="both"/>
        <w:rPr>
          <w:rFonts w:cstheme="minorHAnsi"/>
        </w:rPr>
      </w:pPr>
    </w:p>
    <w:p w14:paraId="5C6EE39D" w14:textId="3CE6BDB6" w:rsidR="00737C14" w:rsidRPr="00AD255E" w:rsidRDefault="008B3E70" w:rsidP="00AD255E">
      <w:pPr>
        <w:spacing w:line="360" w:lineRule="auto"/>
        <w:jc w:val="both"/>
        <w:rPr>
          <w:rFonts w:cstheme="minorHAnsi"/>
        </w:rPr>
      </w:pPr>
      <w:r w:rsidRPr="00AD255E">
        <w:rPr>
          <w:rFonts w:cstheme="minorHAnsi"/>
        </w:rPr>
        <w:lastRenderedPageBreak/>
        <w:t>Historically, one of the main assumptions of enclosure use analys</w:t>
      </w:r>
      <w:r w:rsidR="00571614">
        <w:rPr>
          <w:rFonts w:cstheme="minorHAnsi"/>
        </w:rPr>
        <w:t>e</w:t>
      </w:r>
      <w:r w:rsidRPr="00AD255E">
        <w:rPr>
          <w:rFonts w:cstheme="minorHAnsi"/>
        </w:rPr>
        <w:t>s w</w:t>
      </w:r>
      <w:r w:rsidR="00571614">
        <w:rPr>
          <w:rFonts w:cstheme="minorHAnsi"/>
        </w:rPr>
        <w:t>ere</w:t>
      </w:r>
      <w:r w:rsidRPr="00AD255E">
        <w:rPr>
          <w:rFonts w:cstheme="minorHAnsi"/>
        </w:rPr>
        <w:t xml:space="preserve"> that animals should use their entire enclosure evenly. This premise is central to the calculation of Entropy, both </w:t>
      </w:r>
      <w:proofErr w:type="spellStart"/>
      <w:ins w:id="41" w:author="James Brereton" w:date="2024-08-06T14:25:00Z" w16du:dateUtc="2024-08-06T13:25:00Z">
        <w:r w:rsidR="001A4DE7">
          <w:rPr>
            <w:rFonts w:cstheme="minorHAnsi"/>
          </w:rPr>
          <w:t>m</w:t>
        </w:r>
      </w:ins>
      <w:r w:rsidRPr="00AD255E">
        <w:rPr>
          <w:rFonts w:cstheme="minorHAnsi"/>
        </w:rPr>
        <w:t>SPI</w:t>
      </w:r>
      <w:proofErr w:type="spellEnd"/>
      <w:r w:rsidRPr="00AD255E">
        <w:rPr>
          <w:rFonts w:cstheme="minorHAnsi"/>
        </w:rPr>
        <w:t xml:space="preserve"> forms, and to a lesser extent, Electivity Index. </w:t>
      </w:r>
      <w:r w:rsidR="00D77822" w:rsidRPr="00AD255E">
        <w:rPr>
          <w:rFonts w:cstheme="minorHAnsi"/>
        </w:rPr>
        <w:t xml:space="preserve">This assumption is largely reflective of </w:t>
      </w:r>
      <w:r w:rsidR="00EC2CFF">
        <w:rPr>
          <w:rFonts w:cstheme="minorHAnsi"/>
        </w:rPr>
        <w:t>traditional</w:t>
      </w:r>
      <w:r w:rsidR="00EC2CFF" w:rsidRPr="00AD255E">
        <w:rPr>
          <w:rFonts w:cstheme="minorHAnsi"/>
        </w:rPr>
        <w:t xml:space="preserve"> </w:t>
      </w:r>
      <w:r w:rsidR="00D77822" w:rsidRPr="00AD255E">
        <w:rPr>
          <w:rFonts w:cstheme="minorHAnsi"/>
        </w:rPr>
        <w:t xml:space="preserve">views that animals with good welfare are active and use the </w:t>
      </w:r>
      <w:r w:rsidR="000F0F63">
        <w:rPr>
          <w:rFonts w:cstheme="minorHAnsi"/>
        </w:rPr>
        <w:t xml:space="preserve">maximum </w:t>
      </w:r>
      <w:r w:rsidR="00D77822" w:rsidRPr="00AD255E">
        <w:rPr>
          <w:rFonts w:cstheme="minorHAnsi"/>
        </w:rPr>
        <w:t>space that they are provided</w:t>
      </w:r>
      <w:r w:rsidR="000F0F63">
        <w:rPr>
          <w:rFonts w:cstheme="minorHAnsi"/>
        </w:rPr>
        <w:t>.</w:t>
      </w:r>
      <w:r w:rsidR="00D77822" w:rsidRPr="00AD255E">
        <w:rPr>
          <w:rFonts w:cstheme="minorHAnsi"/>
        </w:rPr>
        <w:t xml:space="preserve"> </w:t>
      </w:r>
      <w:r w:rsidR="000F0F63">
        <w:rPr>
          <w:rFonts w:cstheme="minorHAnsi"/>
        </w:rPr>
        <w:t xml:space="preserve">However, </w:t>
      </w:r>
      <w:r w:rsidR="00D77822" w:rsidRPr="00AD255E">
        <w:rPr>
          <w:rFonts w:cstheme="minorHAnsi"/>
        </w:rPr>
        <w:t xml:space="preserve">this is </w:t>
      </w:r>
      <w:r w:rsidR="000F0F63">
        <w:rPr>
          <w:rFonts w:cstheme="minorHAnsi"/>
        </w:rPr>
        <w:t xml:space="preserve">may </w:t>
      </w:r>
      <w:proofErr w:type="gramStart"/>
      <w:r w:rsidR="00D77822" w:rsidRPr="00AD255E">
        <w:rPr>
          <w:rFonts w:cstheme="minorHAnsi"/>
        </w:rPr>
        <w:t xml:space="preserve">not </w:t>
      </w:r>
      <w:r w:rsidR="00AB544D">
        <w:rPr>
          <w:rFonts w:cstheme="minorHAnsi"/>
        </w:rPr>
        <w:t>be</w:t>
      </w:r>
      <w:proofErr w:type="gramEnd"/>
      <w:r w:rsidR="00AB544D">
        <w:rPr>
          <w:rFonts w:cstheme="minorHAnsi"/>
        </w:rPr>
        <w:t xml:space="preserve"> </w:t>
      </w:r>
      <w:r w:rsidR="00D77822" w:rsidRPr="00AD255E">
        <w:rPr>
          <w:rFonts w:cstheme="minorHAnsi"/>
        </w:rPr>
        <w:t>reflective of many taxa</w:t>
      </w:r>
      <w:r w:rsidR="00AB544D">
        <w:rPr>
          <w:rFonts w:cstheme="minorHAnsi"/>
        </w:rPr>
        <w:t>.</w:t>
      </w:r>
      <w:r w:rsidR="00D77822" w:rsidRPr="00AD255E">
        <w:rPr>
          <w:rFonts w:cstheme="minorHAnsi"/>
        </w:rPr>
        <w:t xml:space="preserve"> </w:t>
      </w:r>
      <w:r w:rsidR="00AB544D">
        <w:rPr>
          <w:rFonts w:cstheme="minorHAnsi"/>
        </w:rPr>
        <w:t>For instance, r</w:t>
      </w:r>
      <w:r w:rsidR="00D77822" w:rsidRPr="00AD255E">
        <w:rPr>
          <w:rFonts w:cstheme="minorHAnsi"/>
        </w:rPr>
        <w:t xml:space="preserve">eptiles are inactive for long periods, both in the wild and in captivity: high activity may conversely be a sign of inappropriate husbandry </w:t>
      </w:r>
      <w:r w:rsidR="00D77822" w:rsidRPr="00AD255E">
        <w:rPr>
          <w:rFonts w:cstheme="minorHAnsi"/>
        </w:rPr>
        <w:fldChar w:fldCharType="begin"/>
      </w:r>
      <w:r w:rsidR="00D77822" w:rsidRPr="00AD255E">
        <w:rPr>
          <w:rFonts w:cstheme="minorHAnsi"/>
        </w:rPr>
        <w:instrText xml:space="preserve"> ADDIN ZOTERO_ITEM CSL_CITATION {"citationID":"Vlh8xq6G","properties":{"formattedCitation":"(Burghardt, 2013)","plainCitation":"(Burghardt, 2013)","noteIndex":0},"citationItems":[{"id":281,"uris":["http://zotero.org/users/9772581/items/L82P4F9X"],"itemData":{"id":281,"type":"article-journal","container-title":"Applied Animal Behaviour Science","DOI":"10.1016/j.applanim.2013.04.013","ISSN":"01681591","issue":"3-4","journalAbbreviation":"Applied Animal Behaviour Science","language":"en","page":"286-298","source":"DOI.org (Crossref)","title":"Environmental enrichment and cognitive complexity in reptiles and amphibians: Concepts, review, and implications for captive populations","title-short":"Environmental enrichment and cognitive complexity in reptiles and amphibians","volume":"147","author":[{"family":"Burghardt","given":"Gordon M."}],"issued":{"date-parts":[["2013",8]]}}}],"schema":"https://github.com/citation-style-language/schema/raw/master/csl-citation.json"} </w:instrText>
      </w:r>
      <w:r w:rsidR="00D77822" w:rsidRPr="00AD255E">
        <w:rPr>
          <w:rFonts w:cstheme="minorHAnsi"/>
        </w:rPr>
        <w:fldChar w:fldCharType="separate"/>
      </w:r>
      <w:r w:rsidR="00D77822" w:rsidRPr="00AD255E">
        <w:rPr>
          <w:rFonts w:cstheme="minorHAnsi"/>
        </w:rPr>
        <w:t>(Burghardt, 2013)</w:t>
      </w:r>
      <w:r w:rsidR="00D77822" w:rsidRPr="00AD255E">
        <w:rPr>
          <w:rFonts w:cstheme="minorHAnsi"/>
        </w:rPr>
        <w:fldChar w:fldCharType="end"/>
      </w:r>
      <w:r w:rsidR="00D77822" w:rsidRPr="00AD255E">
        <w:rPr>
          <w:rFonts w:cstheme="minorHAnsi"/>
        </w:rPr>
        <w:t xml:space="preserve">. It is important therefore that future enclosure use analysis tools can consider the importance of environmental resources </w:t>
      </w:r>
      <w:r w:rsidR="004A5A77">
        <w:rPr>
          <w:rFonts w:cstheme="minorHAnsi"/>
        </w:rPr>
        <w:t xml:space="preserve">and species-typical behavior </w:t>
      </w:r>
      <w:r w:rsidR="00D77822" w:rsidRPr="00AD255E">
        <w:rPr>
          <w:rFonts w:cstheme="minorHAnsi"/>
        </w:rPr>
        <w:t xml:space="preserve">whilst avoiding the trap of assuming that </w:t>
      </w:r>
      <w:r w:rsidR="00635400">
        <w:rPr>
          <w:rFonts w:cstheme="minorHAnsi"/>
        </w:rPr>
        <w:t xml:space="preserve">active and </w:t>
      </w:r>
      <w:r w:rsidR="00D77822" w:rsidRPr="00AD255E">
        <w:rPr>
          <w:rFonts w:cstheme="minorHAnsi"/>
        </w:rPr>
        <w:t>even</w:t>
      </w:r>
      <w:r w:rsidR="005F31B7">
        <w:rPr>
          <w:rFonts w:cstheme="minorHAnsi"/>
        </w:rPr>
        <w:t>ly distributed</w:t>
      </w:r>
      <w:r w:rsidR="00635400">
        <w:rPr>
          <w:rFonts w:cstheme="minorHAnsi"/>
        </w:rPr>
        <w:t xml:space="preserve"> </w:t>
      </w:r>
      <w:r w:rsidR="00D77822" w:rsidRPr="00AD255E">
        <w:rPr>
          <w:rFonts w:cstheme="minorHAnsi"/>
        </w:rPr>
        <w:t>space use is best.</w:t>
      </w:r>
    </w:p>
    <w:p w14:paraId="644AD125" w14:textId="04DF0E84" w:rsidR="00BA5815" w:rsidRPr="00AD255E" w:rsidRDefault="00BA5815" w:rsidP="00AD255E">
      <w:pPr>
        <w:spacing w:line="360" w:lineRule="auto"/>
        <w:jc w:val="both"/>
        <w:rPr>
          <w:rFonts w:cstheme="minorHAnsi"/>
        </w:rPr>
      </w:pPr>
      <w:r w:rsidRPr="00AD255E">
        <w:rPr>
          <w:rFonts w:cstheme="minorHAnsi"/>
        </w:rPr>
        <w:t xml:space="preserve">The EMU app allows for enclosure use to be assessed in a more </w:t>
      </w:r>
      <w:r w:rsidR="00DB0044">
        <w:rPr>
          <w:rFonts w:cstheme="minorHAnsi"/>
        </w:rPr>
        <w:t>nuanced</w:t>
      </w:r>
      <w:r w:rsidR="00DB0044" w:rsidRPr="00AD255E">
        <w:rPr>
          <w:rFonts w:cstheme="minorHAnsi"/>
        </w:rPr>
        <w:t xml:space="preserve"> </w:t>
      </w:r>
      <w:r w:rsidRPr="00AD255E">
        <w:rPr>
          <w:rFonts w:cstheme="minorHAnsi"/>
        </w:rPr>
        <w:t xml:space="preserve">manner, and the comparison of </w:t>
      </w:r>
      <w:r w:rsidR="00470CBE" w:rsidRPr="00AD255E">
        <w:rPr>
          <w:rFonts w:cstheme="minorHAnsi"/>
        </w:rPr>
        <w:t>enclosure use indices for each behavior is particularly novel (Figure 6). These methods allow a researcher to identify which behaviors are likely to occur across much of an exhibit, versus those that only occur in a couple of select locations (Figure 7). This can aid in highlighting locations that are of special importance for behaviors such as displaying, breeding, or conversely, locations in which fights are most likely to occur.</w:t>
      </w:r>
    </w:p>
    <w:p w14:paraId="708B8E7D" w14:textId="372B31F0" w:rsidR="00470CBE" w:rsidRPr="00AD255E" w:rsidRDefault="00470CBE" w:rsidP="00AD255E">
      <w:pPr>
        <w:spacing w:line="360" w:lineRule="auto"/>
        <w:jc w:val="both"/>
        <w:rPr>
          <w:rFonts w:cstheme="minorHAnsi"/>
        </w:rPr>
      </w:pPr>
      <w:r w:rsidRPr="00AD255E">
        <w:rPr>
          <w:rFonts w:cstheme="minorHAnsi"/>
          <w:noProof/>
        </w:rPr>
        <w:drawing>
          <wp:anchor distT="0" distB="0" distL="114300" distR="114300" simplePos="0" relativeHeight="251669504" behindDoc="0" locked="0" layoutInCell="1" allowOverlap="1" wp14:anchorId="27F5B8B6" wp14:editId="2BE40387">
            <wp:simplePos x="0" y="0"/>
            <wp:positionH relativeFrom="column">
              <wp:posOffset>0</wp:posOffset>
            </wp:positionH>
            <wp:positionV relativeFrom="paragraph">
              <wp:posOffset>285115</wp:posOffset>
            </wp:positionV>
            <wp:extent cx="5544324" cy="3762900"/>
            <wp:effectExtent l="0" t="0" r="0" b="9525"/>
            <wp:wrapTopAndBottom/>
            <wp:docPr id="784999427" name="Picture 1" descr="A graph with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999427" name="Picture 1" descr="A graph with different colored bars&#10;&#10;Description automatically generated"/>
                    <pic:cNvPicPr/>
                  </pic:nvPicPr>
                  <pic:blipFill>
                    <a:blip r:embed="rId19"/>
                    <a:stretch>
                      <a:fillRect/>
                    </a:stretch>
                  </pic:blipFill>
                  <pic:spPr>
                    <a:xfrm>
                      <a:off x="0" y="0"/>
                      <a:ext cx="5544324" cy="3762900"/>
                    </a:xfrm>
                    <a:prstGeom prst="rect">
                      <a:avLst/>
                    </a:prstGeom>
                  </pic:spPr>
                </pic:pic>
              </a:graphicData>
            </a:graphic>
          </wp:anchor>
        </w:drawing>
      </w:r>
    </w:p>
    <w:p w14:paraId="08A28BCE" w14:textId="4180061C" w:rsidR="00386D81" w:rsidRPr="00AD255E" w:rsidRDefault="00470CBE" w:rsidP="00AD255E">
      <w:pPr>
        <w:spacing w:line="360" w:lineRule="auto"/>
        <w:jc w:val="both"/>
        <w:rPr>
          <w:rFonts w:cstheme="minorHAnsi"/>
        </w:rPr>
      </w:pPr>
      <w:r w:rsidRPr="00AD255E">
        <w:rPr>
          <w:rFonts w:cstheme="minorHAnsi"/>
        </w:rPr>
        <w:t xml:space="preserve">Figure 6. An example of </w:t>
      </w:r>
      <w:proofErr w:type="spellStart"/>
      <w:ins w:id="42" w:author="James Brereton" w:date="2024-08-06T14:25:00Z" w16du:dateUtc="2024-08-06T13:25:00Z">
        <w:r w:rsidR="001A4DE7">
          <w:rPr>
            <w:rFonts w:cstheme="minorHAnsi"/>
          </w:rPr>
          <w:t>m</w:t>
        </w:r>
      </w:ins>
      <w:commentRangeStart w:id="43"/>
      <w:commentRangeStart w:id="44"/>
      <w:r w:rsidRPr="00AD255E">
        <w:rPr>
          <w:rFonts w:cstheme="minorHAnsi"/>
        </w:rPr>
        <w:t>SPI</w:t>
      </w:r>
      <w:commentRangeEnd w:id="43"/>
      <w:proofErr w:type="spellEnd"/>
      <w:r w:rsidR="004354A3">
        <w:rPr>
          <w:rStyle w:val="CommentReference"/>
        </w:rPr>
        <w:commentReference w:id="43"/>
      </w:r>
      <w:commentRangeEnd w:id="44"/>
      <w:r w:rsidR="001A4DE7">
        <w:rPr>
          <w:rStyle w:val="CommentReference"/>
        </w:rPr>
        <w:commentReference w:id="44"/>
      </w:r>
      <w:r w:rsidRPr="00AD255E">
        <w:rPr>
          <w:rFonts w:cstheme="minorHAnsi"/>
        </w:rPr>
        <w:t xml:space="preserve"> outputs on a behavior-by-behavior basis. This shows which behaviors are spread most evenly around an animal’s enclosure, and which are most likely to occur in only one specific location. </w:t>
      </w:r>
    </w:p>
    <w:p w14:paraId="59759DA1" w14:textId="77777777" w:rsidR="00470CBE" w:rsidRPr="00AD255E" w:rsidRDefault="00470CBE" w:rsidP="00AD255E">
      <w:pPr>
        <w:spacing w:line="360" w:lineRule="auto"/>
        <w:jc w:val="both"/>
        <w:rPr>
          <w:rFonts w:cstheme="minorHAnsi"/>
        </w:rPr>
      </w:pPr>
    </w:p>
    <w:p w14:paraId="1677DDDB" w14:textId="77777777" w:rsidR="00470CBE" w:rsidRPr="00AD255E" w:rsidRDefault="00470CBE" w:rsidP="00AD255E">
      <w:pPr>
        <w:spacing w:line="360" w:lineRule="auto"/>
        <w:jc w:val="both"/>
        <w:rPr>
          <w:rFonts w:cstheme="minorHAnsi"/>
        </w:rPr>
      </w:pPr>
    </w:p>
    <w:p w14:paraId="37280EDB" w14:textId="3091DAB7" w:rsidR="00470CBE" w:rsidRPr="00AD255E" w:rsidRDefault="00470CBE" w:rsidP="00AD255E">
      <w:pPr>
        <w:spacing w:line="360" w:lineRule="auto"/>
        <w:jc w:val="both"/>
        <w:rPr>
          <w:rFonts w:cstheme="minorHAnsi"/>
        </w:rPr>
      </w:pPr>
      <w:r w:rsidRPr="00AD255E">
        <w:rPr>
          <w:rFonts w:cstheme="minorHAnsi"/>
          <w:noProof/>
        </w:rPr>
        <w:drawing>
          <wp:inline distT="0" distB="0" distL="0" distR="0" wp14:anchorId="66806BF4" wp14:editId="67BA68CC">
            <wp:extent cx="5506085" cy="3476625"/>
            <wp:effectExtent l="0" t="0" r="0" b="9525"/>
            <wp:docPr id="1576416482" name="Picture 1" descr="A graph with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416482" name="Picture 1" descr="A graph with different colored bars&#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506085" cy="3476625"/>
                    </a:xfrm>
                    <a:prstGeom prst="rect">
                      <a:avLst/>
                    </a:prstGeom>
                  </pic:spPr>
                </pic:pic>
              </a:graphicData>
            </a:graphic>
          </wp:inline>
        </w:drawing>
      </w:r>
    </w:p>
    <w:p w14:paraId="378D0A13" w14:textId="77777777" w:rsidR="00470CBE" w:rsidRPr="00AD255E" w:rsidRDefault="00470CBE" w:rsidP="00AD255E">
      <w:pPr>
        <w:spacing w:line="360" w:lineRule="auto"/>
        <w:jc w:val="both"/>
        <w:rPr>
          <w:rFonts w:cstheme="minorHAnsi"/>
        </w:rPr>
      </w:pPr>
    </w:p>
    <w:p w14:paraId="1F04C84A" w14:textId="16040B5A" w:rsidR="00470CBE" w:rsidRPr="00AD255E" w:rsidRDefault="00470CBE" w:rsidP="00AD255E">
      <w:pPr>
        <w:spacing w:line="360" w:lineRule="auto"/>
        <w:jc w:val="both"/>
        <w:rPr>
          <w:rFonts w:cstheme="minorHAnsi"/>
        </w:rPr>
      </w:pPr>
      <w:r w:rsidRPr="00AD255E">
        <w:rPr>
          <w:rFonts w:cstheme="minorHAnsi"/>
        </w:rPr>
        <w:t>Figure 7. Output of Electivity Index for an exhibit with three zones. Here, Electivity Index values are generated for each individual behavior</w:t>
      </w:r>
      <w:r w:rsidR="00090692" w:rsidRPr="00AD255E">
        <w:rPr>
          <w:rFonts w:cstheme="minorHAnsi"/>
        </w:rPr>
        <w:t xml:space="preserve">. </w:t>
      </w:r>
    </w:p>
    <w:p w14:paraId="252B6E1A" w14:textId="0F2AAC78" w:rsidR="00470CBE" w:rsidRPr="00AD255E" w:rsidRDefault="00470CBE" w:rsidP="00AD255E">
      <w:pPr>
        <w:spacing w:line="360" w:lineRule="auto"/>
        <w:jc w:val="both"/>
        <w:rPr>
          <w:rFonts w:cstheme="minorHAnsi"/>
        </w:rPr>
      </w:pPr>
    </w:p>
    <w:p w14:paraId="5EDA0D6A" w14:textId="4E40EADB" w:rsidR="00386D81" w:rsidRPr="00AD255E" w:rsidRDefault="00BA5815" w:rsidP="00AD255E">
      <w:pPr>
        <w:pStyle w:val="ListParagraph"/>
        <w:numPr>
          <w:ilvl w:val="0"/>
          <w:numId w:val="1"/>
        </w:numPr>
        <w:spacing w:line="360" w:lineRule="auto"/>
        <w:jc w:val="both"/>
        <w:rPr>
          <w:rFonts w:cstheme="minorHAnsi"/>
          <w:b/>
          <w:bCs/>
        </w:rPr>
      </w:pPr>
      <w:r w:rsidRPr="00AD255E">
        <w:rPr>
          <w:rFonts w:cstheme="minorHAnsi"/>
          <w:b/>
          <w:bCs/>
        </w:rPr>
        <w:t>EMU</w:t>
      </w:r>
      <w:r w:rsidR="009133FC" w:rsidRPr="00AD255E">
        <w:rPr>
          <w:rFonts w:cstheme="minorHAnsi"/>
          <w:b/>
          <w:bCs/>
        </w:rPr>
        <w:t>: future applications</w:t>
      </w:r>
    </w:p>
    <w:p w14:paraId="4907D078" w14:textId="7120194A" w:rsidR="001E7351" w:rsidRPr="00AD255E" w:rsidRDefault="00665CC6" w:rsidP="00AD255E">
      <w:pPr>
        <w:spacing w:line="360" w:lineRule="auto"/>
        <w:jc w:val="both"/>
        <w:rPr>
          <w:rFonts w:cstheme="minorHAnsi"/>
        </w:rPr>
      </w:pPr>
      <w:del w:id="45" w:author="James Brereton" w:date="2024-08-06T14:21:00Z" w16du:dateUtc="2024-08-06T13:21:00Z">
        <w:r w:rsidDel="0044396C">
          <w:rPr>
            <w:rFonts w:cstheme="minorHAnsi"/>
          </w:rPr>
          <w:delText xml:space="preserve">The </w:delText>
        </w:r>
      </w:del>
      <w:r w:rsidR="009133FC" w:rsidRPr="00AD255E">
        <w:rPr>
          <w:rFonts w:cstheme="minorHAnsi"/>
        </w:rPr>
        <w:t xml:space="preserve">EMU </w:t>
      </w:r>
      <w:del w:id="46" w:author="James Brereton" w:date="2024-08-06T14:21:00Z" w16du:dateUtc="2024-08-06T13:21:00Z">
        <w:r w:rsidDel="0044396C">
          <w:rPr>
            <w:rFonts w:cstheme="minorHAnsi"/>
          </w:rPr>
          <w:delText xml:space="preserve">app </w:delText>
        </w:r>
      </w:del>
      <w:r w:rsidR="009133FC" w:rsidRPr="00AD255E">
        <w:rPr>
          <w:rFonts w:cstheme="minorHAnsi"/>
        </w:rPr>
        <w:t xml:space="preserve">allows for several novel applications of space use, and further functionality may be added in </w:t>
      </w:r>
      <w:r>
        <w:rPr>
          <w:rFonts w:cstheme="minorHAnsi"/>
        </w:rPr>
        <w:t xml:space="preserve">the </w:t>
      </w:r>
      <w:r w:rsidR="009133FC" w:rsidRPr="00AD255E">
        <w:rPr>
          <w:rFonts w:cstheme="minorHAnsi"/>
        </w:rPr>
        <w:t xml:space="preserve">future. </w:t>
      </w:r>
      <w:r w:rsidR="006A7DAF">
        <w:rPr>
          <w:rFonts w:cstheme="minorHAnsi"/>
        </w:rPr>
        <w:t>Such</w:t>
      </w:r>
      <w:r w:rsidR="006A7DAF" w:rsidRPr="00AD255E">
        <w:rPr>
          <w:rFonts w:cstheme="minorHAnsi"/>
        </w:rPr>
        <w:t xml:space="preserve"> </w:t>
      </w:r>
      <w:r w:rsidR="009133FC" w:rsidRPr="00AD255E">
        <w:rPr>
          <w:rFonts w:cstheme="minorHAnsi"/>
        </w:rPr>
        <w:t>tools for the app could include:</w:t>
      </w:r>
    </w:p>
    <w:p w14:paraId="213113B1" w14:textId="105ADC2F" w:rsidR="009133FC" w:rsidRPr="00AD255E" w:rsidRDefault="009133FC" w:rsidP="00AD255E">
      <w:pPr>
        <w:pStyle w:val="ListParagraph"/>
        <w:numPr>
          <w:ilvl w:val="0"/>
          <w:numId w:val="5"/>
        </w:numPr>
        <w:spacing w:line="360" w:lineRule="auto"/>
        <w:jc w:val="both"/>
        <w:rPr>
          <w:rFonts w:cstheme="minorHAnsi"/>
        </w:rPr>
      </w:pPr>
      <w:r w:rsidRPr="0044396C">
        <w:rPr>
          <w:rFonts w:cstheme="minorHAnsi"/>
          <w:b/>
          <w:bCs/>
        </w:rPr>
        <w:t>Individual animal comparisons.</w:t>
      </w:r>
      <w:r w:rsidRPr="00AD255E">
        <w:rPr>
          <w:rFonts w:cstheme="minorHAnsi"/>
        </w:rPr>
        <w:t xml:space="preserve"> </w:t>
      </w:r>
      <w:r w:rsidR="00D41E26" w:rsidRPr="00AD255E">
        <w:rPr>
          <w:rFonts w:cstheme="minorHAnsi"/>
        </w:rPr>
        <w:t xml:space="preserve">There is sometimes a need to compare space use between individuals in a shared enclosure, especially </w:t>
      </w:r>
      <w:r w:rsidR="00C11708">
        <w:rPr>
          <w:rFonts w:cstheme="minorHAnsi"/>
        </w:rPr>
        <w:t xml:space="preserve">when </w:t>
      </w:r>
      <w:r w:rsidR="00D41E26" w:rsidRPr="00AD255E">
        <w:rPr>
          <w:rFonts w:cstheme="minorHAnsi"/>
        </w:rPr>
        <w:t xml:space="preserve">aggression </w:t>
      </w:r>
      <w:r w:rsidR="00C11708">
        <w:rPr>
          <w:rFonts w:cstheme="minorHAnsi"/>
        </w:rPr>
        <w:t>impacts</w:t>
      </w:r>
      <w:r w:rsidR="00C11708" w:rsidRPr="00AD255E">
        <w:rPr>
          <w:rFonts w:cstheme="minorHAnsi"/>
        </w:rPr>
        <w:t xml:space="preserve"> </w:t>
      </w:r>
      <w:r w:rsidR="00D41E26" w:rsidRPr="00AD255E">
        <w:rPr>
          <w:rFonts w:cstheme="minorHAnsi"/>
        </w:rPr>
        <w:t>space use between individuals. Future iterations of the EMU app should allow comparison of individual animals in terms of both their behavior and space use.</w:t>
      </w:r>
    </w:p>
    <w:p w14:paraId="7312F108" w14:textId="531C11EB" w:rsidR="009133FC" w:rsidRPr="00AD255E" w:rsidRDefault="009133FC" w:rsidP="00AD255E">
      <w:pPr>
        <w:pStyle w:val="ListParagraph"/>
        <w:numPr>
          <w:ilvl w:val="0"/>
          <w:numId w:val="5"/>
        </w:numPr>
        <w:spacing w:line="360" w:lineRule="auto"/>
        <w:jc w:val="both"/>
        <w:rPr>
          <w:rFonts w:cstheme="minorHAnsi"/>
        </w:rPr>
      </w:pPr>
      <w:r w:rsidRPr="0044396C">
        <w:rPr>
          <w:rFonts w:cstheme="minorHAnsi"/>
          <w:b/>
          <w:bCs/>
        </w:rPr>
        <w:t>Behavioral diversity measures.</w:t>
      </w:r>
      <w:r w:rsidRPr="00AD255E">
        <w:rPr>
          <w:rFonts w:cstheme="minorHAnsi"/>
        </w:rPr>
        <w:t xml:space="preserve"> Measures such as the Shannon Index have found their application in behavioral studies (</w:t>
      </w:r>
      <w:r w:rsidR="00F5408B">
        <w:rPr>
          <w:rFonts w:cstheme="minorHAnsi"/>
        </w:rPr>
        <w:t xml:space="preserve">Brereton &amp; Fernandez, 2022b; </w:t>
      </w:r>
      <w:r w:rsidRPr="00AD255E">
        <w:rPr>
          <w:rFonts w:cstheme="minorHAnsi"/>
        </w:rPr>
        <w:t>Miller et al., 2020) There is the potential for future iterations of EMU to also allow behavioral diversity measures to be used in conjunction with zone use.</w:t>
      </w:r>
    </w:p>
    <w:p w14:paraId="41709C6E" w14:textId="51539110" w:rsidR="00BA5815" w:rsidRPr="00AD255E" w:rsidRDefault="009133FC" w:rsidP="00AD255E">
      <w:pPr>
        <w:pStyle w:val="ListParagraph"/>
        <w:numPr>
          <w:ilvl w:val="0"/>
          <w:numId w:val="5"/>
        </w:numPr>
        <w:spacing w:line="360" w:lineRule="auto"/>
        <w:jc w:val="both"/>
        <w:rPr>
          <w:rFonts w:cstheme="minorHAnsi"/>
        </w:rPr>
      </w:pPr>
      <w:r w:rsidRPr="0044396C">
        <w:rPr>
          <w:rFonts w:cstheme="minorHAnsi"/>
          <w:b/>
          <w:bCs/>
        </w:rPr>
        <w:lastRenderedPageBreak/>
        <w:t>Predictive modelling.</w:t>
      </w:r>
      <w:r w:rsidRPr="00AD255E">
        <w:rPr>
          <w:rFonts w:cstheme="minorHAnsi"/>
        </w:rPr>
        <w:t xml:space="preserve"> </w:t>
      </w:r>
      <w:del w:id="47" w:author="James Brereton" w:date="2024-08-06T14:21:00Z" w16du:dateUtc="2024-08-06T13:21:00Z">
        <w:r w:rsidRPr="00AD255E" w:rsidDel="0044396C">
          <w:rPr>
            <w:rFonts w:cstheme="minorHAnsi"/>
          </w:rPr>
          <w:delText>The</w:delText>
        </w:r>
        <w:r w:rsidR="001A4659" w:rsidDel="0044396C">
          <w:rPr>
            <w:rFonts w:cstheme="minorHAnsi"/>
          </w:rPr>
          <w:delText xml:space="preserve"> </w:delText>
        </w:r>
      </w:del>
      <w:r w:rsidRPr="00AD255E">
        <w:rPr>
          <w:rFonts w:cstheme="minorHAnsi"/>
        </w:rPr>
        <w:t xml:space="preserve">EMU </w:t>
      </w:r>
      <w:del w:id="48" w:author="James Brereton" w:date="2024-08-06T14:21:00Z" w16du:dateUtc="2024-08-06T13:21:00Z">
        <w:r w:rsidRPr="00AD255E" w:rsidDel="0044396C">
          <w:rPr>
            <w:rFonts w:cstheme="minorHAnsi"/>
          </w:rPr>
          <w:delText xml:space="preserve">app </w:delText>
        </w:r>
      </w:del>
      <w:r w:rsidRPr="00AD255E">
        <w:rPr>
          <w:rFonts w:cstheme="minorHAnsi"/>
        </w:rPr>
        <w:t xml:space="preserve">could be further developed to include predictive modelling, </w:t>
      </w:r>
      <w:proofErr w:type="gramStart"/>
      <w:r w:rsidR="008E4C55">
        <w:rPr>
          <w:rFonts w:cstheme="minorHAnsi"/>
        </w:rPr>
        <w:t xml:space="preserve">so as </w:t>
      </w:r>
      <w:r w:rsidRPr="00AD255E">
        <w:rPr>
          <w:rFonts w:cstheme="minorHAnsi"/>
        </w:rPr>
        <w:t>to</w:t>
      </w:r>
      <w:proofErr w:type="gramEnd"/>
      <w:r w:rsidRPr="00AD255E">
        <w:rPr>
          <w:rFonts w:cstheme="minorHAnsi"/>
        </w:rPr>
        <w:t xml:space="preserve"> determine what resources are of greatest value to animal enclosure inhabitants.</w:t>
      </w:r>
      <w:r w:rsidR="00BA5815" w:rsidRPr="00AD255E">
        <w:rPr>
          <w:rFonts w:cstheme="minorHAnsi"/>
        </w:rPr>
        <w:t xml:space="preserve"> Here, variables such as the proximity of a grid point to visitors, substrate type, or distance from important resources such as heat lamps </w:t>
      </w:r>
      <w:r w:rsidR="004107D1">
        <w:rPr>
          <w:rFonts w:cstheme="minorHAnsi"/>
        </w:rPr>
        <w:t>could be included</w:t>
      </w:r>
      <w:r w:rsidR="00BA5815" w:rsidRPr="00AD255E">
        <w:rPr>
          <w:rFonts w:cstheme="minorHAnsi"/>
        </w:rPr>
        <w:t xml:space="preserve">. The </w:t>
      </w:r>
      <w:r w:rsidR="0039448F" w:rsidRPr="00AD255E">
        <w:rPr>
          <w:rFonts w:cstheme="minorHAnsi"/>
        </w:rPr>
        <w:t>in</w:t>
      </w:r>
      <w:r w:rsidR="0039448F">
        <w:rPr>
          <w:rFonts w:cstheme="minorHAnsi"/>
        </w:rPr>
        <w:t>clusion</w:t>
      </w:r>
      <w:r w:rsidR="0039448F" w:rsidRPr="00AD255E">
        <w:rPr>
          <w:rFonts w:cstheme="minorHAnsi"/>
        </w:rPr>
        <w:t xml:space="preserve"> </w:t>
      </w:r>
      <w:r w:rsidR="00BA5815" w:rsidRPr="00AD255E">
        <w:rPr>
          <w:rFonts w:cstheme="minorHAnsi"/>
        </w:rPr>
        <w:t xml:space="preserve">of these variables allows </w:t>
      </w:r>
      <w:r w:rsidR="00C72C29">
        <w:rPr>
          <w:rFonts w:cstheme="minorHAnsi"/>
        </w:rPr>
        <w:t>testable</w:t>
      </w:r>
      <w:r w:rsidR="00BA5815" w:rsidRPr="00AD255E">
        <w:rPr>
          <w:rFonts w:cstheme="minorHAnsi"/>
        </w:rPr>
        <w:t xml:space="preserve"> questions to be posed, such as the impact of the ‘visitor effect’ on space use and behavior. These variables are inputted into predictive modelling that can quantify the impact of visitor viewing area proximity on animal location</w:t>
      </w:r>
      <w:r w:rsidR="00F34590">
        <w:rPr>
          <w:rFonts w:cstheme="minorHAnsi"/>
        </w:rPr>
        <w:t>.</w:t>
      </w:r>
      <w:r w:rsidR="00BA5815" w:rsidRPr="00AD255E">
        <w:rPr>
          <w:rFonts w:cstheme="minorHAnsi"/>
        </w:rPr>
        <w:t xml:space="preserve"> The ability of the app to take into account multiple variables simultaneously reduces the chance of erroneous conclusions being drawn, as has previously been demonstrated in the visitor effect literature </w:t>
      </w:r>
      <w:r w:rsidR="00BA5815" w:rsidRPr="00AD255E">
        <w:rPr>
          <w:rFonts w:cstheme="minorHAnsi"/>
        </w:rPr>
        <w:fldChar w:fldCharType="begin"/>
      </w:r>
      <w:r w:rsidR="00BA5815" w:rsidRPr="00AD255E">
        <w:rPr>
          <w:rFonts w:cstheme="minorHAnsi"/>
        </w:rPr>
        <w:instrText xml:space="preserve"> ADDIN ZOTERO_ITEM CSL_CITATION {"citationID":"XM3voGep","properties":{"formattedCitation":"(Goodenough et al., 2019)","plainCitation":"(Goodenough et al., 2019)","noteIndex":0},"citationItems":[{"id":1266,"uris":["http://zotero.org/users/9772581/items/VVIFAQGA"],"itemData":{"id":1266,"type":"article-journal","abstract":"The concept that visitors affect behaviour of captive animals has interested zookeepers since the 1960s. However, to date no studies on “visitor effects” have allowed for time of day and weather, which can affect behaviour directly and frequently co-vary with visitor numbers. Here, we examine visitor effects on captive ring-tailed lemurs Lemur catta in a walk-through enclosure, where potential for visitor effects is especially high, while specifically allowing for time/weather. Time, weather and visitor variables interacted in complex ways, but time and weather exerted the strongest effect on behaviour. Weather strongly affected resting (~80% of activity budget in rain versus 31% otherwise) as well as feeding/foraging and locomotion. Sunbathing was higher in mornings; locomotion increased in afternoons. Visitors numbers were negatively associated with feeding/foraging and sunbathing; visitor activity was positively associated with locomotion and alertness. Crucially, however, “visitor effects”, were very small both in absolute terms and in relation to underlying effects of time/weather. Univariate models suggested visitors accounted for ~20% of behavioural variation but after time/weather had been included, this dropped to ~6-8%. We conclude underlying visitor:time and visitor:weather correlations mean that visitor effects are very easy to overestimate and offer recommendations to ensure findings on other species are appropriate and robust.","container-title":"Journal of Zoo and Aquarium Research","DOI":"10.19227/jzar.v7i2.343","ISSN":"22147594, 22147594","issue":"2","language":"eng","page":"59-66","source":"DOI.org (CSL JSON)","title":"Are \"visitor effects\" overestimated? Behaviour in captive lemurs is mainly driven by co-variation with time and weather","title-short":"Are \"visitor effects\" overestimated?","volume":"7","author":[{"family":"Goodenough","given":"Anne E."},{"family":"McDonald","given":"Katie"},{"family":"Moody","given":"Kayleigh"},{"family":"Wheeler","given":"Clare"}],"issued":{"date-parts":[["2019",4,29]]}}}],"schema":"https://github.com/citation-style-language/schema/raw/master/csl-citation.json"} </w:instrText>
      </w:r>
      <w:r w:rsidR="00BA5815" w:rsidRPr="00AD255E">
        <w:rPr>
          <w:rFonts w:cstheme="minorHAnsi"/>
        </w:rPr>
        <w:fldChar w:fldCharType="separate"/>
      </w:r>
      <w:r w:rsidR="00BA5815" w:rsidRPr="00AD255E">
        <w:rPr>
          <w:rFonts w:cstheme="minorHAnsi"/>
        </w:rPr>
        <w:t>(Goodenough et al., 2019</w:t>
      </w:r>
      <w:r w:rsidR="00011583">
        <w:rPr>
          <w:rFonts w:cstheme="minorHAnsi"/>
        </w:rPr>
        <w:t xml:space="preserve">; </w:t>
      </w:r>
      <w:r w:rsidR="003C718A">
        <w:rPr>
          <w:rFonts w:cstheme="minorHAnsi"/>
        </w:rPr>
        <w:t>Sherwen &amp; Fernandez, 2024</w:t>
      </w:r>
      <w:r w:rsidR="00BA5815" w:rsidRPr="00AD255E">
        <w:rPr>
          <w:rFonts w:cstheme="minorHAnsi"/>
        </w:rPr>
        <w:t>)</w:t>
      </w:r>
      <w:r w:rsidR="00BA5815" w:rsidRPr="00AD255E">
        <w:rPr>
          <w:rFonts w:cstheme="minorHAnsi"/>
        </w:rPr>
        <w:fldChar w:fldCharType="end"/>
      </w:r>
      <w:r w:rsidR="00BA5815" w:rsidRPr="00AD255E">
        <w:rPr>
          <w:rFonts w:cstheme="minorHAnsi"/>
        </w:rPr>
        <w:t>.</w:t>
      </w:r>
      <w:r w:rsidRPr="00AD255E">
        <w:rPr>
          <w:rFonts w:cstheme="minorHAnsi"/>
        </w:rPr>
        <w:t xml:space="preserve"> </w:t>
      </w:r>
    </w:p>
    <w:p w14:paraId="5AE8C3F5" w14:textId="77777777" w:rsidR="00737C14" w:rsidRPr="00AD255E" w:rsidRDefault="00737C14" w:rsidP="00AD255E">
      <w:pPr>
        <w:spacing w:line="360" w:lineRule="auto"/>
        <w:jc w:val="both"/>
        <w:rPr>
          <w:rFonts w:cstheme="minorHAnsi"/>
          <w:b/>
          <w:bCs/>
        </w:rPr>
      </w:pPr>
    </w:p>
    <w:p w14:paraId="7F1888D7" w14:textId="2F1EAB33" w:rsidR="00FB12EA" w:rsidRPr="00AD255E" w:rsidRDefault="00FB12EA" w:rsidP="00AD255E">
      <w:pPr>
        <w:pStyle w:val="ListParagraph"/>
        <w:numPr>
          <w:ilvl w:val="0"/>
          <w:numId w:val="1"/>
        </w:numPr>
        <w:spacing w:line="360" w:lineRule="auto"/>
        <w:jc w:val="both"/>
        <w:rPr>
          <w:rFonts w:cstheme="minorHAnsi"/>
          <w:b/>
          <w:bCs/>
        </w:rPr>
      </w:pPr>
      <w:r w:rsidRPr="00AD255E">
        <w:rPr>
          <w:rFonts w:cstheme="minorHAnsi"/>
          <w:b/>
          <w:bCs/>
        </w:rPr>
        <w:t>Conclusion</w:t>
      </w:r>
    </w:p>
    <w:p w14:paraId="7218433D" w14:textId="251CE424" w:rsidR="00463CD1" w:rsidRPr="00AD255E" w:rsidRDefault="00010D40" w:rsidP="00AD255E">
      <w:pPr>
        <w:spacing w:line="360" w:lineRule="auto"/>
        <w:jc w:val="both"/>
        <w:rPr>
          <w:rFonts w:cstheme="minorHAnsi"/>
        </w:rPr>
      </w:pPr>
      <w:r w:rsidRPr="00AD255E">
        <w:rPr>
          <w:rFonts w:cstheme="minorHAnsi"/>
        </w:rPr>
        <w:t xml:space="preserve">Enclosure use analysis has historically suffered from somewhat technical indices that </w:t>
      </w:r>
      <w:r w:rsidR="00D41E26" w:rsidRPr="00AD255E">
        <w:rPr>
          <w:rFonts w:cstheme="minorHAnsi"/>
        </w:rPr>
        <w:t>are not always easily used</w:t>
      </w:r>
      <w:r w:rsidRPr="00AD255E">
        <w:rPr>
          <w:rFonts w:cstheme="minorHAnsi"/>
        </w:rPr>
        <w:t xml:space="preserve">, and a tendency for enclosure use </w:t>
      </w:r>
      <w:r w:rsidR="00D41E26" w:rsidRPr="00AD255E">
        <w:rPr>
          <w:rFonts w:cstheme="minorHAnsi"/>
        </w:rPr>
        <w:t xml:space="preserve">and behavioral </w:t>
      </w:r>
      <w:r w:rsidRPr="00AD255E">
        <w:rPr>
          <w:rFonts w:cstheme="minorHAnsi"/>
        </w:rPr>
        <w:t>data to be siloed</w:t>
      </w:r>
      <w:r w:rsidR="00D41E26" w:rsidRPr="00AD255E">
        <w:rPr>
          <w:rFonts w:cstheme="minorHAnsi"/>
        </w:rPr>
        <w:t xml:space="preserve"> from one another</w:t>
      </w:r>
      <w:r w:rsidRPr="00AD255E">
        <w:rPr>
          <w:rFonts w:cstheme="minorHAnsi"/>
        </w:rPr>
        <w:t xml:space="preserve">, even when </w:t>
      </w:r>
      <w:r w:rsidR="00D41E26" w:rsidRPr="00AD255E">
        <w:rPr>
          <w:rFonts w:cstheme="minorHAnsi"/>
        </w:rPr>
        <w:t xml:space="preserve">both data types </w:t>
      </w:r>
      <w:r w:rsidRPr="00AD255E">
        <w:rPr>
          <w:rFonts w:cstheme="minorHAnsi"/>
        </w:rPr>
        <w:t xml:space="preserve">are collected simultaneously. The premise that animals should use their space evenly, which is built into </w:t>
      </w:r>
      <w:r w:rsidR="00434824">
        <w:rPr>
          <w:rFonts w:cstheme="minorHAnsi"/>
        </w:rPr>
        <w:t xml:space="preserve">most </w:t>
      </w:r>
      <w:r w:rsidRPr="00AD255E">
        <w:rPr>
          <w:rFonts w:cstheme="minorHAnsi"/>
        </w:rPr>
        <w:t xml:space="preserve">enclosure use indices, has also limited evaluation of results. The development of </w:t>
      </w:r>
      <w:r w:rsidR="003F4897">
        <w:rPr>
          <w:rFonts w:cstheme="minorHAnsi"/>
        </w:rPr>
        <w:t xml:space="preserve">EMU </w:t>
      </w:r>
      <w:r w:rsidRPr="00AD255E">
        <w:rPr>
          <w:rFonts w:cstheme="minorHAnsi"/>
        </w:rPr>
        <w:t xml:space="preserve">facilitates future studies by reducing the challenges associated with generating enclosure use indices whilst also allowing space use to be </w:t>
      </w:r>
      <w:proofErr w:type="spellStart"/>
      <w:r w:rsidRPr="00AD255E">
        <w:rPr>
          <w:rFonts w:cstheme="minorHAnsi"/>
        </w:rPr>
        <w:t>analysed</w:t>
      </w:r>
      <w:proofErr w:type="spellEnd"/>
      <w:r w:rsidRPr="00AD255E">
        <w:rPr>
          <w:rFonts w:cstheme="minorHAnsi"/>
        </w:rPr>
        <w:t xml:space="preserve"> at the level of </w:t>
      </w:r>
      <w:r w:rsidR="003F4897">
        <w:rPr>
          <w:rFonts w:cstheme="minorHAnsi"/>
        </w:rPr>
        <w:t xml:space="preserve">the </w:t>
      </w:r>
      <w:r w:rsidRPr="00AD255E">
        <w:rPr>
          <w:rFonts w:cstheme="minorHAnsi"/>
        </w:rPr>
        <w:t>b</w:t>
      </w:r>
      <w:r w:rsidR="00D711A6" w:rsidRPr="00AD255E">
        <w:rPr>
          <w:rFonts w:cstheme="minorHAnsi"/>
        </w:rPr>
        <w:t>ehavior</w:t>
      </w:r>
      <w:r w:rsidRPr="00AD255E">
        <w:rPr>
          <w:rFonts w:cstheme="minorHAnsi"/>
        </w:rPr>
        <w:t xml:space="preserve">. </w:t>
      </w:r>
      <w:r w:rsidR="00F96C1D">
        <w:rPr>
          <w:rFonts w:cstheme="minorHAnsi"/>
        </w:rPr>
        <w:t>In addition, t</w:t>
      </w:r>
      <w:r w:rsidR="00C57FF6" w:rsidRPr="00AD255E">
        <w:rPr>
          <w:rFonts w:cstheme="minorHAnsi"/>
        </w:rPr>
        <w:t xml:space="preserve">he app allows researchers to pose meaningful questions on </w:t>
      </w:r>
      <w:r w:rsidR="00D41E26" w:rsidRPr="00AD255E">
        <w:rPr>
          <w:rFonts w:cstheme="minorHAnsi"/>
        </w:rPr>
        <w:t>where animals engage with specific behaviors, whilst also generating enclosure use indices for the first time at the level of individual behaviors.</w:t>
      </w:r>
      <w:r w:rsidR="00C57FF6" w:rsidRPr="00AD255E">
        <w:rPr>
          <w:rFonts w:cstheme="minorHAnsi"/>
        </w:rPr>
        <w:t xml:space="preserve"> It is hoped that this tool will </w:t>
      </w:r>
      <w:r w:rsidR="00FC6EA8">
        <w:rPr>
          <w:rFonts w:cstheme="minorHAnsi"/>
        </w:rPr>
        <w:t>aide in guiding</w:t>
      </w:r>
      <w:r w:rsidR="00C57FF6" w:rsidRPr="00AD255E">
        <w:rPr>
          <w:rFonts w:cstheme="minorHAnsi"/>
        </w:rPr>
        <w:t xml:space="preserve"> research questions on zoo animal b</w:t>
      </w:r>
      <w:r w:rsidR="00D711A6" w:rsidRPr="00AD255E">
        <w:rPr>
          <w:rFonts w:cstheme="minorHAnsi"/>
        </w:rPr>
        <w:t>ehavior</w:t>
      </w:r>
      <w:r w:rsidR="00FC6EA8">
        <w:rPr>
          <w:rFonts w:cstheme="minorHAnsi"/>
        </w:rPr>
        <w:t>, welfare,</w:t>
      </w:r>
      <w:r w:rsidR="00C57FF6" w:rsidRPr="00AD255E">
        <w:rPr>
          <w:rFonts w:cstheme="minorHAnsi"/>
        </w:rPr>
        <w:t xml:space="preserve"> and </w:t>
      </w:r>
      <w:r w:rsidR="00FC6EA8">
        <w:rPr>
          <w:rFonts w:cstheme="minorHAnsi"/>
        </w:rPr>
        <w:t>overall exhibit</w:t>
      </w:r>
      <w:r w:rsidR="00FC6EA8" w:rsidRPr="00AD255E">
        <w:rPr>
          <w:rFonts w:cstheme="minorHAnsi"/>
        </w:rPr>
        <w:t xml:space="preserve"> </w:t>
      </w:r>
      <w:r w:rsidR="00C57FF6" w:rsidRPr="00AD255E">
        <w:rPr>
          <w:rFonts w:cstheme="minorHAnsi"/>
        </w:rPr>
        <w:t>use.</w:t>
      </w:r>
    </w:p>
    <w:p w14:paraId="1FE4F3E2" w14:textId="77777777" w:rsidR="00463CD1" w:rsidRDefault="00463CD1" w:rsidP="00AD255E">
      <w:pPr>
        <w:spacing w:line="360" w:lineRule="auto"/>
        <w:jc w:val="both"/>
        <w:rPr>
          <w:rFonts w:cstheme="minorHAnsi"/>
        </w:rPr>
      </w:pPr>
    </w:p>
    <w:p w14:paraId="3FC6D671" w14:textId="60AF2D46" w:rsidR="00AD255E" w:rsidRPr="00AD255E" w:rsidRDefault="00AD255E" w:rsidP="00AD255E">
      <w:pPr>
        <w:pStyle w:val="ListParagraph"/>
        <w:numPr>
          <w:ilvl w:val="0"/>
          <w:numId w:val="1"/>
        </w:numPr>
        <w:spacing w:line="360" w:lineRule="auto"/>
        <w:jc w:val="both"/>
        <w:rPr>
          <w:rFonts w:cstheme="minorHAnsi"/>
          <w:b/>
          <w:bCs/>
        </w:rPr>
      </w:pPr>
      <w:r w:rsidRPr="00AD255E">
        <w:rPr>
          <w:rFonts w:cstheme="minorHAnsi"/>
          <w:b/>
          <w:bCs/>
        </w:rPr>
        <w:t>Conflict of interest</w:t>
      </w:r>
    </w:p>
    <w:p w14:paraId="70DBBA93" w14:textId="59C83F70" w:rsidR="00AD255E" w:rsidRDefault="00AD255E" w:rsidP="00AD255E">
      <w:pPr>
        <w:spacing w:line="360" w:lineRule="auto"/>
        <w:jc w:val="both"/>
        <w:rPr>
          <w:rFonts w:cstheme="minorHAnsi"/>
        </w:rPr>
      </w:pPr>
      <w:r w:rsidRPr="00AD255E">
        <w:rPr>
          <w:rFonts w:cstheme="minorHAnsi"/>
        </w:rPr>
        <w:t xml:space="preserve">The author </w:t>
      </w:r>
      <w:proofErr w:type="gramStart"/>
      <w:r w:rsidRPr="00AD255E">
        <w:rPr>
          <w:rFonts w:cstheme="minorHAnsi"/>
        </w:rPr>
        <w:t>declar</w:t>
      </w:r>
      <w:r>
        <w:rPr>
          <w:rFonts w:cstheme="minorHAnsi"/>
        </w:rPr>
        <w:t>e</w:t>
      </w:r>
      <w:proofErr w:type="gramEnd"/>
      <w:r w:rsidRPr="00AD255E">
        <w:rPr>
          <w:rFonts w:cstheme="minorHAnsi"/>
        </w:rPr>
        <w:t xml:space="preserve"> no conflict of interest</w:t>
      </w:r>
      <w:r>
        <w:rPr>
          <w:rFonts w:cstheme="minorHAnsi"/>
        </w:rPr>
        <w:t xml:space="preserve">. </w:t>
      </w:r>
    </w:p>
    <w:p w14:paraId="766928E3" w14:textId="77777777" w:rsidR="00AD255E" w:rsidRDefault="00AD255E" w:rsidP="00AD255E">
      <w:pPr>
        <w:spacing w:line="360" w:lineRule="auto"/>
        <w:jc w:val="both"/>
        <w:rPr>
          <w:rFonts w:cstheme="minorHAnsi"/>
        </w:rPr>
      </w:pPr>
    </w:p>
    <w:p w14:paraId="2120B661" w14:textId="6E90C545" w:rsidR="00AD255E" w:rsidRDefault="00AD255E" w:rsidP="00AD255E">
      <w:pPr>
        <w:pStyle w:val="ListParagraph"/>
        <w:numPr>
          <w:ilvl w:val="0"/>
          <w:numId w:val="1"/>
        </w:numPr>
        <w:spacing w:line="360" w:lineRule="auto"/>
        <w:jc w:val="both"/>
        <w:rPr>
          <w:rFonts w:cstheme="minorHAnsi"/>
          <w:b/>
          <w:bCs/>
        </w:rPr>
      </w:pPr>
      <w:r>
        <w:rPr>
          <w:rFonts w:cstheme="minorHAnsi"/>
          <w:b/>
          <w:bCs/>
        </w:rPr>
        <w:t>Funding</w:t>
      </w:r>
    </w:p>
    <w:p w14:paraId="5A805F0A" w14:textId="1D85FCEC" w:rsidR="00AD255E" w:rsidRDefault="00AD255E" w:rsidP="00AD255E">
      <w:pPr>
        <w:spacing w:line="360" w:lineRule="auto"/>
        <w:ind w:left="720" w:hanging="720"/>
        <w:jc w:val="both"/>
        <w:rPr>
          <w:rFonts w:cstheme="minorHAnsi"/>
        </w:rPr>
      </w:pPr>
      <w:r>
        <w:rPr>
          <w:rFonts w:cstheme="minorHAnsi"/>
        </w:rPr>
        <w:t>This article received no funding.</w:t>
      </w:r>
    </w:p>
    <w:p w14:paraId="637A3174" w14:textId="77777777" w:rsidR="00AD255E" w:rsidRPr="00AD255E" w:rsidRDefault="00AD255E" w:rsidP="00AD255E">
      <w:pPr>
        <w:spacing w:line="360" w:lineRule="auto"/>
        <w:ind w:left="720" w:hanging="720"/>
        <w:jc w:val="both"/>
        <w:rPr>
          <w:rFonts w:cstheme="minorHAnsi"/>
        </w:rPr>
      </w:pPr>
    </w:p>
    <w:p w14:paraId="002FCB90" w14:textId="42B88912" w:rsidR="00FB12EA" w:rsidRPr="00AD255E" w:rsidRDefault="00FB12EA" w:rsidP="00AD255E">
      <w:pPr>
        <w:pStyle w:val="ListParagraph"/>
        <w:numPr>
          <w:ilvl w:val="0"/>
          <w:numId w:val="1"/>
        </w:numPr>
        <w:spacing w:line="360" w:lineRule="auto"/>
        <w:jc w:val="both"/>
        <w:rPr>
          <w:rFonts w:cstheme="minorHAnsi"/>
          <w:b/>
          <w:bCs/>
        </w:rPr>
      </w:pPr>
      <w:r w:rsidRPr="00AD255E">
        <w:rPr>
          <w:rFonts w:cstheme="minorHAnsi"/>
          <w:b/>
          <w:bCs/>
        </w:rPr>
        <w:t>References</w:t>
      </w:r>
    </w:p>
    <w:p w14:paraId="4FA938E4" w14:textId="77777777" w:rsidR="00AD255E" w:rsidRPr="00AD255E" w:rsidRDefault="00AD255E" w:rsidP="00AD255E">
      <w:pPr>
        <w:spacing w:after="0" w:line="360" w:lineRule="auto"/>
        <w:ind w:hanging="240"/>
        <w:rPr>
          <w:rFonts w:eastAsia="Times New Roman" w:cstheme="minorHAnsi"/>
          <w:kern w:val="0"/>
          <w:lang w:val="en-GB" w:eastAsia="en-GB"/>
          <w14:ligatures w14:val="none"/>
        </w:rPr>
      </w:pPr>
      <w:r w:rsidRPr="00AD255E">
        <w:rPr>
          <w:rFonts w:eastAsia="Times New Roman" w:cstheme="minorHAnsi"/>
          <w:kern w:val="0"/>
          <w:lang w:val="en-GB" w:eastAsia="en-GB"/>
          <w14:ligatures w14:val="none"/>
        </w:rPr>
        <w:lastRenderedPageBreak/>
        <w:t xml:space="preserve">Blowers, T. E., Waterman, J. M., </w:t>
      </w:r>
      <w:proofErr w:type="spellStart"/>
      <w:r w:rsidRPr="00AD255E">
        <w:rPr>
          <w:rFonts w:eastAsia="Times New Roman" w:cstheme="minorHAnsi"/>
          <w:kern w:val="0"/>
          <w:lang w:val="en-GB" w:eastAsia="en-GB"/>
          <w14:ligatures w14:val="none"/>
        </w:rPr>
        <w:t>Kuhar</w:t>
      </w:r>
      <w:proofErr w:type="spellEnd"/>
      <w:r w:rsidRPr="00AD255E">
        <w:rPr>
          <w:rFonts w:eastAsia="Times New Roman" w:cstheme="minorHAnsi"/>
          <w:kern w:val="0"/>
          <w:lang w:val="en-GB" w:eastAsia="en-GB"/>
          <w14:ligatures w14:val="none"/>
        </w:rPr>
        <w:t xml:space="preserve">, C. W., &amp; </w:t>
      </w:r>
      <w:proofErr w:type="spellStart"/>
      <w:r w:rsidRPr="00AD255E">
        <w:rPr>
          <w:rFonts w:eastAsia="Times New Roman" w:cstheme="minorHAnsi"/>
          <w:kern w:val="0"/>
          <w:lang w:val="en-GB" w:eastAsia="en-GB"/>
          <w14:ligatures w14:val="none"/>
        </w:rPr>
        <w:t>Bettinger</w:t>
      </w:r>
      <w:proofErr w:type="spellEnd"/>
      <w:r w:rsidRPr="00AD255E">
        <w:rPr>
          <w:rFonts w:eastAsia="Times New Roman" w:cstheme="minorHAnsi"/>
          <w:kern w:val="0"/>
          <w:lang w:val="en-GB" w:eastAsia="en-GB"/>
          <w14:ligatures w14:val="none"/>
        </w:rPr>
        <w:t>, T. L. (2012). Female Nile hippopotamus (</w:t>
      </w:r>
      <w:r w:rsidRPr="00AD255E">
        <w:rPr>
          <w:rFonts w:eastAsia="Times New Roman" w:cstheme="minorHAnsi"/>
          <w:i/>
          <w:iCs/>
          <w:kern w:val="0"/>
          <w:lang w:val="en-GB" w:eastAsia="en-GB"/>
          <w14:ligatures w14:val="none"/>
        </w:rPr>
        <w:t>Hippopotamus amphibius</w:t>
      </w:r>
      <w:r w:rsidRPr="00AD255E">
        <w:rPr>
          <w:rFonts w:eastAsia="Times New Roman" w:cstheme="minorHAnsi"/>
          <w:kern w:val="0"/>
          <w:lang w:val="en-GB" w:eastAsia="en-GB"/>
          <w14:ligatures w14:val="none"/>
        </w:rPr>
        <w:t xml:space="preserve">) space use in a naturalistic exhibit. </w:t>
      </w:r>
      <w:r w:rsidRPr="00AD255E">
        <w:rPr>
          <w:rFonts w:eastAsia="Times New Roman" w:cstheme="minorHAnsi"/>
          <w:i/>
          <w:iCs/>
          <w:kern w:val="0"/>
          <w:lang w:val="en-GB" w:eastAsia="en-GB"/>
          <w14:ligatures w14:val="none"/>
        </w:rPr>
        <w:t>Zoo Biology</w:t>
      </w:r>
      <w:r w:rsidRPr="00AD255E">
        <w:rPr>
          <w:rFonts w:eastAsia="Times New Roman" w:cstheme="minorHAnsi"/>
          <w:kern w:val="0"/>
          <w:lang w:val="en-GB" w:eastAsia="en-GB"/>
          <w14:ligatures w14:val="none"/>
        </w:rPr>
        <w:t xml:space="preserve">, </w:t>
      </w:r>
      <w:r w:rsidRPr="00AD255E">
        <w:rPr>
          <w:rFonts w:eastAsia="Times New Roman" w:cstheme="minorHAnsi"/>
          <w:i/>
          <w:iCs/>
          <w:kern w:val="0"/>
          <w:lang w:val="en-GB" w:eastAsia="en-GB"/>
          <w14:ligatures w14:val="none"/>
        </w:rPr>
        <w:t>31</w:t>
      </w:r>
      <w:r w:rsidRPr="00AD255E">
        <w:rPr>
          <w:rFonts w:eastAsia="Times New Roman" w:cstheme="minorHAnsi"/>
          <w:kern w:val="0"/>
          <w:lang w:val="en-GB" w:eastAsia="en-GB"/>
          <w14:ligatures w14:val="none"/>
        </w:rPr>
        <w:t>(2), 129–136. https://doi.org/10.1002/zoo.20366</w:t>
      </w:r>
    </w:p>
    <w:p w14:paraId="29F8582C" w14:textId="77777777" w:rsidR="00AD255E" w:rsidRPr="00AD255E" w:rsidRDefault="00AD255E" w:rsidP="00AD255E">
      <w:pPr>
        <w:spacing w:after="0" w:line="360" w:lineRule="auto"/>
        <w:ind w:hanging="240"/>
        <w:rPr>
          <w:rFonts w:eastAsia="Times New Roman" w:cstheme="minorHAnsi"/>
          <w:kern w:val="0"/>
          <w:lang w:val="en-GB" w:eastAsia="en-GB"/>
          <w14:ligatures w14:val="none"/>
        </w:rPr>
      </w:pPr>
      <w:r w:rsidRPr="00AD255E">
        <w:rPr>
          <w:rFonts w:eastAsia="Times New Roman" w:cstheme="minorHAnsi"/>
          <w:kern w:val="0"/>
          <w:lang w:val="en-GB" w:eastAsia="en-GB"/>
          <w14:ligatures w14:val="none"/>
        </w:rPr>
        <w:t xml:space="preserve">Brereton, J. E. (2020). Directions in animal enclosure use studies. </w:t>
      </w:r>
      <w:r w:rsidRPr="00AD255E">
        <w:rPr>
          <w:rFonts w:eastAsia="Times New Roman" w:cstheme="minorHAnsi"/>
          <w:i/>
          <w:iCs/>
          <w:kern w:val="0"/>
          <w:lang w:val="en-GB" w:eastAsia="en-GB"/>
          <w14:ligatures w14:val="none"/>
        </w:rPr>
        <w:t>Journal of Zoo and Aquarium Research</w:t>
      </w:r>
      <w:r w:rsidRPr="00AD255E">
        <w:rPr>
          <w:rFonts w:eastAsia="Times New Roman" w:cstheme="minorHAnsi"/>
          <w:kern w:val="0"/>
          <w:lang w:val="en-GB" w:eastAsia="en-GB"/>
          <w14:ligatures w14:val="none"/>
        </w:rPr>
        <w:t xml:space="preserve">, </w:t>
      </w:r>
      <w:r w:rsidRPr="00AD255E">
        <w:rPr>
          <w:rFonts w:eastAsia="Times New Roman" w:cstheme="minorHAnsi"/>
          <w:i/>
          <w:iCs/>
          <w:kern w:val="0"/>
          <w:lang w:val="en-GB" w:eastAsia="en-GB"/>
          <w14:ligatures w14:val="none"/>
        </w:rPr>
        <w:t>8</w:t>
      </w:r>
      <w:r w:rsidRPr="00AD255E">
        <w:rPr>
          <w:rFonts w:eastAsia="Times New Roman" w:cstheme="minorHAnsi"/>
          <w:kern w:val="0"/>
          <w:lang w:val="en-GB" w:eastAsia="en-GB"/>
          <w14:ligatures w14:val="none"/>
        </w:rPr>
        <w:t>(1), 1–9. https://doi.org/10.19227/jzar.v8i1.330</w:t>
      </w:r>
    </w:p>
    <w:p w14:paraId="2E4F8FC8" w14:textId="08DC0D38" w:rsidR="003654E2" w:rsidRDefault="003654E2" w:rsidP="00AD255E">
      <w:pPr>
        <w:spacing w:after="0" w:line="360" w:lineRule="auto"/>
        <w:ind w:hanging="240"/>
        <w:rPr>
          <w:rFonts w:eastAsia="Times New Roman" w:cstheme="minorHAnsi"/>
          <w:kern w:val="0"/>
          <w:lang w:eastAsia="en-GB"/>
          <w14:ligatures w14:val="none"/>
        </w:rPr>
      </w:pPr>
      <w:proofErr w:type="spellStart"/>
      <w:r w:rsidRPr="0044396C">
        <w:rPr>
          <w:rFonts w:eastAsia="Times New Roman" w:cstheme="minorHAnsi"/>
          <w:kern w:val="0"/>
          <w:lang w:val="de-DE" w:eastAsia="en-GB"/>
          <w14:ligatures w14:val="none"/>
        </w:rPr>
        <w:t>Brereton</w:t>
      </w:r>
      <w:proofErr w:type="spellEnd"/>
      <w:r w:rsidRPr="0044396C">
        <w:rPr>
          <w:rFonts w:eastAsia="Times New Roman" w:cstheme="minorHAnsi"/>
          <w:kern w:val="0"/>
          <w:lang w:val="de-DE" w:eastAsia="en-GB"/>
          <w14:ligatures w14:val="none"/>
        </w:rPr>
        <w:t xml:space="preserve">, J. E., &amp; Fernandez, E. J. (2022a). </w:t>
      </w:r>
      <w:r w:rsidRPr="003654E2">
        <w:rPr>
          <w:rFonts w:eastAsia="Times New Roman" w:cstheme="minorHAnsi"/>
          <w:kern w:val="0"/>
          <w:lang w:val="en-GB" w:eastAsia="en-GB"/>
          <w14:ligatures w14:val="none"/>
        </w:rPr>
        <w:t xml:space="preserve">Which index should I use? A comparison of indices for enclosure </w:t>
      </w:r>
      <w:proofErr w:type="gramStart"/>
      <w:r w:rsidRPr="003654E2">
        <w:rPr>
          <w:rFonts w:eastAsia="Times New Roman" w:cstheme="minorHAnsi"/>
          <w:kern w:val="0"/>
          <w:lang w:val="en-GB" w:eastAsia="en-GB"/>
          <w14:ligatures w14:val="none"/>
        </w:rPr>
        <w:t>use</w:t>
      </w:r>
      <w:proofErr w:type="gramEnd"/>
      <w:r w:rsidRPr="003654E2">
        <w:rPr>
          <w:rFonts w:eastAsia="Times New Roman" w:cstheme="minorHAnsi"/>
          <w:kern w:val="0"/>
          <w:lang w:val="en-GB" w:eastAsia="en-GB"/>
          <w14:ligatures w14:val="none"/>
        </w:rPr>
        <w:t xml:space="preserve"> studies. </w:t>
      </w:r>
      <w:r w:rsidRPr="003654E2">
        <w:rPr>
          <w:rFonts w:eastAsia="Times New Roman" w:cstheme="minorHAnsi"/>
          <w:i/>
          <w:iCs/>
          <w:kern w:val="0"/>
          <w:lang w:val="en-GB" w:eastAsia="en-GB"/>
          <w14:ligatures w14:val="none"/>
        </w:rPr>
        <w:t xml:space="preserve">Animal </w:t>
      </w:r>
      <w:proofErr w:type="spellStart"/>
      <w:r w:rsidRPr="003654E2">
        <w:rPr>
          <w:rFonts w:eastAsia="Times New Roman" w:cstheme="minorHAnsi"/>
          <w:i/>
          <w:iCs/>
          <w:kern w:val="0"/>
          <w:lang w:val="en-GB" w:eastAsia="en-GB"/>
          <w14:ligatures w14:val="none"/>
        </w:rPr>
        <w:t>Behavior</w:t>
      </w:r>
      <w:proofErr w:type="spellEnd"/>
      <w:r w:rsidRPr="003654E2">
        <w:rPr>
          <w:rFonts w:eastAsia="Times New Roman" w:cstheme="minorHAnsi"/>
          <w:i/>
          <w:iCs/>
          <w:kern w:val="0"/>
          <w:lang w:val="en-GB" w:eastAsia="en-GB"/>
          <w14:ligatures w14:val="none"/>
        </w:rPr>
        <w:t xml:space="preserve"> and Cognition</w:t>
      </w:r>
      <w:r w:rsidRPr="003654E2">
        <w:rPr>
          <w:rFonts w:eastAsia="Times New Roman" w:cstheme="minorHAnsi"/>
          <w:kern w:val="0"/>
          <w:lang w:val="en-GB" w:eastAsia="en-GB"/>
          <w14:ligatures w14:val="none"/>
        </w:rPr>
        <w:t xml:space="preserve">, </w:t>
      </w:r>
      <w:r w:rsidRPr="003654E2">
        <w:rPr>
          <w:rFonts w:eastAsia="Times New Roman" w:cstheme="minorHAnsi"/>
          <w:i/>
          <w:iCs/>
          <w:kern w:val="0"/>
          <w:lang w:val="en-GB" w:eastAsia="en-GB"/>
          <w14:ligatures w14:val="none"/>
        </w:rPr>
        <w:t>9</w:t>
      </w:r>
      <w:r w:rsidRPr="003654E2">
        <w:rPr>
          <w:rFonts w:eastAsia="Times New Roman" w:cstheme="minorHAnsi"/>
          <w:kern w:val="0"/>
          <w:lang w:val="en-GB" w:eastAsia="en-GB"/>
          <w14:ligatures w14:val="none"/>
        </w:rPr>
        <w:t>(1), 119–132.</w:t>
      </w:r>
      <w:r w:rsidR="001C44D6">
        <w:rPr>
          <w:rFonts w:eastAsia="Times New Roman" w:cstheme="minorHAnsi"/>
          <w:kern w:val="0"/>
          <w:lang w:val="en-GB" w:eastAsia="en-GB"/>
          <w14:ligatures w14:val="none"/>
        </w:rPr>
        <w:t xml:space="preserve"> </w:t>
      </w:r>
      <w:r w:rsidR="001C44D6" w:rsidRPr="001C44D6">
        <w:rPr>
          <w:rFonts w:eastAsia="Times New Roman" w:cstheme="minorHAnsi"/>
          <w:kern w:val="0"/>
          <w:lang w:eastAsia="en-GB"/>
          <w14:ligatures w14:val="none"/>
        </w:rPr>
        <w:t>https://doi.org/10.26451/abc.09.01.10.2022</w:t>
      </w:r>
    </w:p>
    <w:p w14:paraId="54582F3A" w14:textId="47310307" w:rsidR="003654E2" w:rsidRDefault="003654E2" w:rsidP="00AD255E">
      <w:pPr>
        <w:spacing w:after="0" w:line="360" w:lineRule="auto"/>
        <w:ind w:hanging="240"/>
        <w:rPr>
          <w:rFonts w:eastAsia="Times New Roman" w:cstheme="minorHAnsi"/>
          <w:kern w:val="0"/>
          <w:lang w:val="en-GB" w:eastAsia="en-GB"/>
          <w14:ligatures w14:val="none"/>
        </w:rPr>
      </w:pPr>
      <w:proofErr w:type="spellStart"/>
      <w:r w:rsidRPr="0044396C">
        <w:rPr>
          <w:rFonts w:eastAsia="Times New Roman" w:cstheme="minorHAnsi"/>
          <w:kern w:val="0"/>
          <w:lang w:val="de-DE" w:eastAsia="en-GB"/>
          <w14:ligatures w14:val="none"/>
        </w:rPr>
        <w:t>Brereton</w:t>
      </w:r>
      <w:proofErr w:type="spellEnd"/>
      <w:r w:rsidRPr="0044396C">
        <w:rPr>
          <w:rFonts w:eastAsia="Times New Roman" w:cstheme="minorHAnsi"/>
          <w:kern w:val="0"/>
          <w:lang w:val="de-DE" w:eastAsia="en-GB"/>
          <w14:ligatures w14:val="none"/>
        </w:rPr>
        <w:t xml:space="preserve">, J. E., &amp; Fernandez, E. J. (2022b). </w:t>
      </w:r>
      <w:r w:rsidRPr="003654E2">
        <w:rPr>
          <w:rFonts w:eastAsia="Times New Roman" w:cstheme="minorHAnsi"/>
          <w:kern w:val="0"/>
          <w:lang w:eastAsia="en-GB"/>
          <w14:ligatures w14:val="none"/>
        </w:rPr>
        <w:t>Investigating unused tools for the animal behavioral diversity toolkit. </w:t>
      </w:r>
      <w:r w:rsidRPr="003654E2">
        <w:rPr>
          <w:rFonts w:eastAsia="Times New Roman" w:cstheme="minorHAnsi"/>
          <w:i/>
          <w:iCs/>
          <w:kern w:val="0"/>
          <w:lang w:eastAsia="en-GB"/>
          <w14:ligatures w14:val="none"/>
        </w:rPr>
        <w:t>Animals</w:t>
      </w:r>
      <w:r w:rsidRPr="003654E2">
        <w:rPr>
          <w:rFonts w:eastAsia="Times New Roman" w:cstheme="minorHAnsi"/>
          <w:kern w:val="0"/>
          <w:lang w:eastAsia="en-GB"/>
          <w14:ligatures w14:val="none"/>
        </w:rPr>
        <w:t>, </w:t>
      </w:r>
      <w:r w:rsidRPr="003654E2">
        <w:rPr>
          <w:rFonts w:eastAsia="Times New Roman" w:cstheme="minorHAnsi"/>
          <w:i/>
          <w:iCs/>
          <w:kern w:val="0"/>
          <w:lang w:eastAsia="en-GB"/>
          <w14:ligatures w14:val="none"/>
        </w:rPr>
        <w:t>12</w:t>
      </w:r>
      <w:r w:rsidRPr="003654E2">
        <w:rPr>
          <w:rFonts w:eastAsia="Times New Roman" w:cstheme="minorHAnsi"/>
          <w:kern w:val="0"/>
          <w:lang w:eastAsia="en-GB"/>
          <w14:ligatures w14:val="none"/>
        </w:rPr>
        <w:t>(21), 2984.</w:t>
      </w:r>
      <w:r w:rsidR="00322D39">
        <w:rPr>
          <w:rFonts w:eastAsia="Times New Roman" w:cstheme="minorHAnsi"/>
          <w:kern w:val="0"/>
          <w:lang w:eastAsia="en-GB"/>
          <w14:ligatures w14:val="none"/>
        </w:rPr>
        <w:t xml:space="preserve"> </w:t>
      </w:r>
      <w:r w:rsidR="00322D39" w:rsidRPr="00322D39">
        <w:rPr>
          <w:rFonts w:eastAsia="Times New Roman" w:cstheme="minorHAnsi"/>
          <w:kern w:val="0"/>
          <w:lang w:eastAsia="en-GB"/>
          <w14:ligatures w14:val="none"/>
        </w:rPr>
        <w:t>https://doi.org/10.3390/ani12212984</w:t>
      </w:r>
    </w:p>
    <w:p w14:paraId="375B658E" w14:textId="5998C205" w:rsidR="00AD255E" w:rsidRPr="00AD255E" w:rsidRDefault="00AD255E" w:rsidP="00AD255E">
      <w:pPr>
        <w:spacing w:after="0" w:line="360" w:lineRule="auto"/>
        <w:ind w:hanging="240"/>
        <w:rPr>
          <w:rFonts w:eastAsia="Times New Roman" w:cstheme="minorHAnsi"/>
          <w:kern w:val="0"/>
          <w:lang w:val="en-GB" w:eastAsia="en-GB"/>
          <w14:ligatures w14:val="none"/>
        </w:rPr>
      </w:pPr>
      <w:r w:rsidRPr="00AD255E">
        <w:rPr>
          <w:rFonts w:eastAsia="Times New Roman" w:cstheme="minorHAnsi"/>
          <w:kern w:val="0"/>
          <w:lang w:val="en-GB" w:eastAsia="en-GB"/>
          <w14:ligatures w14:val="none"/>
        </w:rPr>
        <w:t xml:space="preserve">Brereton, J. E., Jones, E. M. L., McMillan, C., &amp; Perkins, K. (2023). Visitors and </w:t>
      </w:r>
      <w:proofErr w:type="gramStart"/>
      <w:r w:rsidRPr="00AD255E">
        <w:rPr>
          <w:rFonts w:eastAsia="Times New Roman" w:cstheme="minorHAnsi"/>
          <w:kern w:val="0"/>
          <w:lang w:val="en-GB" w:eastAsia="en-GB"/>
          <w14:ligatures w14:val="none"/>
        </w:rPr>
        <w:t>observers</w:t>
      </w:r>
      <w:proofErr w:type="gramEnd"/>
      <w:r w:rsidRPr="00AD255E">
        <w:rPr>
          <w:rFonts w:eastAsia="Times New Roman" w:cstheme="minorHAnsi"/>
          <w:kern w:val="0"/>
          <w:lang w:val="en-GB" w:eastAsia="en-GB"/>
          <w14:ligatures w14:val="none"/>
        </w:rPr>
        <w:t xml:space="preserve"> otter‐</w:t>
      </w:r>
      <w:proofErr w:type="spellStart"/>
      <w:r w:rsidRPr="00AD255E">
        <w:rPr>
          <w:rFonts w:eastAsia="Times New Roman" w:cstheme="minorHAnsi"/>
          <w:kern w:val="0"/>
          <w:lang w:val="en-GB" w:eastAsia="en-GB"/>
          <w14:ligatures w14:val="none"/>
        </w:rPr>
        <w:t>ly</w:t>
      </w:r>
      <w:proofErr w:type="spellEnd"/>
      <w:r w:rsidRPr="00AD255E">
        <w:rPr>
          <w:rFonts w:eastAsia="Times New Roman" w:cstheme="minorHAnsi"/>
          <w:kern w:val="0"/>
          <w:lang w:val="en-GB" w:eastAsia="en-GB"/>
          <w14:ligatures w14:val="none"/>
        </w:rPr>
        <w:t xml:space="preserve"> influence the </w:t>
      </w:r>
      <w:proofErr w:type="spellStart"/>
      <w:r w:rsidRPr="00AD255E">
        <w:rPr>
          <w:rFonts w:eastAsia="Times New Roman" w:cstheme="minorHAnsi"/>
          <w:kern w:val="0"/>
          <w:lang w:val="en-GB" w:eastAsia="en-GB"/>
          <w14:ligatures w14:val="none"/>
        </w:rPr>
        <w:t>behavior</w:t>
      </w:r>
      <w:proofErr w:type="spellEnd"/>
      <w:r w:rsidRPr="00AD255E">
        <w:rPr>
          <w:rFonts w:eastAsia="Times New Roman" w:cstheme="minorHAnsi"/>
          <w:kern w:val="0"/>
          <w:lang w:val="en-GB" w:eastAsia="en-GB"/>
          <w14:ligatures w14:val="none"/>
        </w:rPr>
        <w:t xml:space="preserve"> and enclosure use of zoo‐housed giant otters. </w:t>
      </w:r>
      <w:r w:rsidRPr="00AD255E">
        <w:rPr>
          <w:rFonts w:eastAsia="Times New Roman" w:cstheme="minorHAnsi"/>
          <w:i/>
          <w:iCs/>
          <w:kern w:val="0"/>
          <w:lang w:val="en-GB" w:eastAsia="en-GB"/>
          <w14:ligatures w14:val="none"/>
        </w:rPr>
        <w:t>Zoo Biology</w:t>
      </w:r>
      <w:r w:rsidRPr="00AD255E">
        <w:rPr>
          <w:rFonts w:eastAsia="Times New Roman" w:cstheme="minorHAnsi"/>
          <w:kern w:val="0"/>
          <w:lang w:val="en-GB" w:eastAsia="en-GB"/>
          <w14:ligatures w14:val="none"/>
        </w:rPr>
        <w:t xml:space="preserve">, </w:t>
      </w:r>
      <w:r w:rsidRPr="00AD255E">
        <w:rPr>
          <w:rFonts w:eastAsia="Times New Roman" w:cstheme="minorHAnsi"/>
          <w:i/>
          <w:iCs/>
          <w:kern w:val="0"/>
          <w:lang w:val="en-GB" w:eastAsia="en-GB"/>
          <w14:ligatures w14:val="none"/>
        </w:rPr>
        <w:t>42</w:t>
      </w:r>
      <w:r w:rsidRPr="00AD255E">
        <w:rPr>
          <w:rFonts w:eastAsia="Times New Roman" w:cstheme="minorHAnsi"/>
          <w:kern w:val="0"/>
          <w:lang w:val="en-GB" w:eastAsia="en-GB"/>
          <w14:ligatures w14:val="none"/>
        </w:rPr>
        <w:t>(4), 509–521. https://doi.org/10.1002/zoo.21755</w:t>
      </w:r>
    </w:p>
    <w:p w14:paraId="4853BCB2" w14:textId="77777777" w:rsidR="00AD255E" w:rsidRPr="00AD255E" w:rsidRDefault="00AD255E" w:rsidP="00AD255E">
      <w:pPr>
        <w:spacing w:after="0" w:line="360" w:lineRule="auto"/>
        <w:ind w:hanging="240"/>
        <w:rPr>
          <w:rFonts w:eastAsia="Times New Roman" w:cstheme="minorHAnsi"/>
          <w:kern w:val="0"/>
          <w:lang w:val="en-GB" w:eastAsia="en-GB"/>
          <w14:ligatures w14:val="none"/>
        </w:rPr>
      </w:pPr>
      <w:r w:rsidRPr="00AD255E">
        <w:rPr>
          <w:rFonts w:eastAsia="Times New Roman" w:cstheme="minorHAnsi"/>
          <w:kern w:val="0"/>
          <w:lang w:val="en-GB" w:eastAsia="en-GB"/>
          <w14:ligatures w14:val="none"/>
        </w:rPr>
        <w:t xml:space="preserve">Brereton, J. E., &amp; Rose, P. E. (2023). The Zone Overlap Index: A new measure of shared resource use in the zoo. </w:t>
      </w:r>
      <w:r w:rsidRPr="00AD255E">
        <w:rPr>
          <w:rFonts w:eastAsia="Times New Roman" w:cstheme="minorHAnsi"/>
          <w:i/>
          <w:iCs/>
          <w:kern w:val="0"/>
          <w:lang w:val="en-GB" w:eastAsia="en-GB"/>
          <w14:ligatures w14:val="none"/>
        </w:rPr>
        <w:t>Zoo Biology</w:t>
      </w:r>
      <w:r w:rsidRPr="00AD255E">
        <w:rPr>
          <w:rFonts w:eastAsia="Times New Roman" w:cstheme="minorHAnsi"/>
          <w:kern w:val="0"/>
          <w:lang w:val="en-GB" w:eastAsia="en-GB"/>
          <w14:ligatures w14:val="none"/>
        </w:rPr>
        <w:t xml:space="preserve">, </w:t>
      </w:r>
      <w:r w:rsidRPr="00AD255E">
        <w:rPr>
          <w:rFonts w:eastAsia="Times New Roman" w:cstheme="minorHAnsi"/>
          <w:i/>
          <w:iCs/>
          <w:kern w:val="0"/>
          <w:lang w:val="en-GB" w:eastAsia="en-GB"/>
          <w14:ligatures w14:val="none"/>
        </w:rPr>
        <w:t>42</w:t>
      </w:r>
      <w:r w:rsidRPr="00AD255E">
        <w:rPr>
          <w:rFonts w:eastAsia="Times New Roman" w:cstheme="minorHAnsi"/>
          <w:kern w:val="0"/>
          <w:lang w:val="en-GB" w:eastAsia="en-GB"/>
          <w14:ligatures w14:val="none"/>
        </w:rPr>
        <w:t>(6), 811–817. https://doi.org/10.1002/zoo.21786</w:t>
      </w:r>
    </w:p>
    <w:p w14:paraId="4F7AD6C6" w14:textId="25A31E29" w:rsidR="00AD255E" w:rsidRPr="00AD255E" w:rsidRDefault="00AD255E" w:rsidP="00AD255E">
      <w:pPr>
        <w:spacing w:after="0" w:line="360" w:lineRule="auto"/>
        <w:ind w:hanging="240"/>
        <w:rPr>
          <w:rFonts w:eastAsia="Times New Roman" w:cstheme="minorHAnsi"/>
          <w:kern w:val="0"/>
          <w:lang w:val="en-GB" w:eastAsia="en-GB"/>
          <w14:ligatures w14:val="none"/>
        </w:rPr>
      </w:pPr>
      <w:r w:rsidRPr="00AD255E">
        <w:rPr>
          <w:rFonts w:eastAsia="Times New Roman" w:cstheme="minorHAnsi"/>
          <w:kern w:val="0"/>
          <w:lang w:val="en-GB" w:eastAsia="en-GB"/>
          <w14:ligatures w14:val="none"/>
        </w:rPr>
        <w:t>https://doi.org/10.26451/abc.09.01.10.2022</w:t>
      </w:r>
    </w:p>
    <w:p w14:paraId="368E492A" w14:textId="77777777" w:rsidR="00AD255E" w:rsidRPr="00AD255E" w:rsidRDefault="00AD255E" w:rsidP="00AD255E">
      <w:pPr>
        <w:spacing w:after="0" w:line="360" w:lineRule="auto"/>
        <w:ind w:hanging="240"/>
        <w:rPr>
          <w:rFonts w:eastAsia="Times New Roman" w:cstheme="minorHAnsi"/>
          <w:kern w:val="0"/>
          <w:lang w:val="en-GB" w:eastAsia="en-GB"/>
          <w14:ligatures w14:val="none"/>
        </w:rPr>
      </w:pPr>
      <w:r w:rsidRPr="00AD255E">
        <w:rPr>
          <w:rFonts w:eastAsia="Times New Roman" w:cstheme="minorHAnsi"/>
          <w:kern w:val="0"/>
          <w:lang w:val="en-GB" w:eastAsia="en-GB"/>
          <w14:ligatures w14:val="none"/>
        </w:rPr>
        <w:t xml:space="preserve">Breton, G., &amp; </w:t>
      </w:r>
      <w:proofErr w:type="spellStart"/>
      <w:r w:rsidRPr="00AD255E">
        <w:rPr>
          <w:rFonts w:eastAsia="Times New Roman" w:cstheme="minorHAnsi"/>
          <w:kern w:val="0"/>
          <w:lang w:val="en-GB" w:eastAsia="en-GB"/>
          <w14:ligatures w14:val="none"/>
        </w:rPr>
        <w:t>Barrot</w:t>
      </w:r>
      <w:proofErr w:type="spellEnd"/>
      <w:r w:rsidRPr="00AD255E">
        <w:rPr>
          <w:rFonts w:eastAsia="Times New Roman" w:cstheme="minorHAnsi"/>
          <w:kern w:val="0"/>
          <w:lang w:val="en-GB" w:eastAsia="en-GB"/>
          <w14:ligatures w14:val="none"/>
        </w:rPr>
        <w:t xml:space="preserve">, S. (2014). Influence of enclosure size on the distances covered and paced by captive tigers (Panthera </w:t>
      </w:r>
      <w:proofErr w:type="spellStart"/>
      <w:r w:rsidRPr="00AD255E">
        <w:rPr>
          <w:rFonts w:eastAsia="Times New Roman" w:cstheme="minorHAnsi"/>
          <w:kern w:val="0"/>
          <w:lang w:val="en-GB" w:eastAsia="en-GB"/>
          <w14:ligatures w14:val="none"/>
        </w:rPr>
        <w:t>tigris</w:t>
      </w:r>
      <w:proofErr w:type="spellEnd"/>
      <w:r w:rsidRPr="00AD255E">
        <w:rPr>
          <w:rFonts w:eastAsia="Times New Roman" w:cstheme="minorHAnsi"/>
          <w:kern w:val="0"/>
          <w:lang w:val="en-GB" w:eastAsia="en-GB"/>
          <w14:ligatures w14:val="none"/>
        </w:rPr>
        <w:t xml:space="preserve">). </w:t>
      </w:r>
      <w:r w:rsidRPr="00AD255E">
        <w:rPr>
          <w:rFonts w:eastAsia="Times New Roman" w:cstheme="minorHAnsi"/>
          <w:i/>
          <w:iCs/>
          <w:kern w:val="0"/>
          <w:lang w:val="en-GB" w:eastAsia="en-GB"/>
          <w14:ligatures w14:val="none"/>
        </w:rPr>
        <w:t>Applied Animal Behaviour Science</w:t>
      </w:r>
      <w:r w:rsidRPr="00AD255E">
        <w:rPr>
          <w:rFonts w:eastAsia="Times New Roman" w:cstheme="minorHAnsi"/>
          <w:kern w:val="0"/>
          <w:lang w:val="en-GB" w:eastAsia="en-GB"/>
          <w14:ligatures w14:val="none"/>
        </w:rPr>
        <w:t xml:space="preserve">, </w:t>
      </w:r>
      <w:r w:rsidRPr="00AD255E">
        <w:rPr>
          <w:rFonts w:eastAsia="Times New Roman" w:cstheme="minorHAnsi"/>
          <w:i/>
          <w:iCs/>
          <w:kern w:val="0"/>
          <w:lang w:val="en-GB" w:eastAsia="en-GB"/>
          <w14:ligatures w14:val="none"/>
        </w:rPr>
        <w:t>154</w:t>
      </w:r>
      <w:r w:rsidRPr="00AD255E">
        <w:rPr>
          <w:rFonts w:eastAsia="Times New Roman" w:cstheme="minorHAnsi"/>
          <w:kern w:val="0"/>
          <w:lang w:val="en-GB" w:eastAsia="en-GB"/>
          <w14:ligatures w14:val="none"/>
        </w:rPr>
        <w:t>, 66–75. https://doi.org/10.1016/j.applanim.2014.02.007</w:t>
      </w:r>
    </w:p>
    <w:p w14:paraId="0B99A4EE" w14:textId="77777777" w:rsidR="00AD255E" w:rsidRPr="00AD255E" w:rsidRDefault="00AD255E" w:rsidP="00AD255E">
      <w:pPr>
        <w:spacing w:after="0" w:line="360" w:lineRule="auto"/>
        <w:ind w:hanging="240"/>
        <w:rPr>
          <w:rFonts w:eastAsia="Times New Roman" w:cstheme="minorHAnsi"/>
          <w:kern w:val="0"/>
          <w:lang w:val="en-GB" w:eastAsia="en-GB"/>
          <w14:ligatures w14:val="none"/>
        </w:rPr>
      </w:pPr>
      <w:r w:rsidRPr="00AD255E">
        <w:rPr>
          <w:rFonts w:eastAsia="Times New Roman" w:cstheme="minorHAnsi"/>
          <w:kern w:val="0"/>
          <w:lang w:val="en-GB" w:eastAsia="en-GB"/>
          <w14:ligatures w14:val="none"/>
        </w:rPr>
        <w:t xml:space="preserve">Burghardt, G. M. (2013). Environmental enrichment and cognitive complexity in reptiles and amphibians: Concepts, review, and implications for captive populations. </w:t>
      </w:r>
      <w:r w:rsidRPr="00AD255E">
        <w:rPr>
          <w:rFonts w:eastAsia="Times New Roman" w:cstheme="minorHAnsi"/>
          <w:i/>
          <w:iCs/>
          <w:kern w:val="0"/>
          <w:lang w:val="en-GB" w:eastAsia="en-GB"/>
          <w14:ligatures w14:val="none"/>
        </w:rPr>
        <w:t>Applied Animal Behaviour Science</w:t>
      </w:r>
      <w:r w:rsidRPr="00AD255E">
        <w:rPr>
          <w:rFonts w:eastAsia="Times New Roman" w:cstheme="minorHAnsi"/>
          <w:kern w:val="0"/>
          <w:lang w:val="en-GB" w:eastAsia="en-GB"/>
          <w14:ligatures w14:val="none"/>
        </w:rPr>
        <w:t xml:space="preserve">, </w:t>
      </w:r>
      <w:r w:rsidRPr="00AD255E">
        <w:rPr>
          <w:rFonts w:eastAsia="Times New Roman" w:cstheme="minorHAnsi"/>
          <w:i/>
          <w:iCs/>
          <w:kern w:val="0"/>
          <w:lang w:val="en-GB" w:eastAsia="en-GB"/>
          <w14:ligatures w14:val="none"/>
        </w:rPr>
        <w:t>147</w:t>
      </w:r>
      <w:r w:rsidRPr="00AD255E">
        <w:rPr>
          <w:rFonts w:eastAsia="Times New Roman" w:cstheme="minorHAnsi"/>
          <w:kern w:val="0"/>
          <w:lang w:val="en-GB" w:eastAsia="en-GB"/>
          <w14:ligatures w14:val="none"/>
        </w:rPr>
        <w:t>(3), 286–298. https://doi.org/10.1016/j.applanim.2013.04.013</w:t>
      </w:r>
    </w:p>
    <w:p w14:paraId="2058FBAE" w14:textId="77777777" w:rsidR="00AD255E" w:rsidRPr="00AD255E" w:rsidRDefault="00AD255E" w:rsidP="00AD255E">
      <w:pPr>
        <w:spacing w:after="0" w:line="360" w:lineRule="auto"/>
        <w:ind w:hanging="240"/>
        <w:rPr>
          <w:rFonts w:eastAsia="Times New Roman" w:cstheme="minorHAnsi"/>
          <w:kern w:val="0"/>
          <w:lang w:val="en-GB" w:eastAsia="en-GB"/>
          <w14:ligatures w14:val="none"/>
        </w:rPr>
      </w:pPr>
      <w:r w:rsidRPr="00AD255E">
        <w:rPr>
          <w:rFonts w:eastAsia="Times New Roman" w:cstheme="minorHAnsi"/>
          <w:kern w:val="0"/>
          <w:lang w:val="en-GB" w:eastAsia="en-GB"/>
          <w14:ligatures w14:val="none"/>
        </w:rPr>
        <w:t xml:space="preserve">Clark, F. E., &amp; </w:t>
      </w:r>
      <w:proofErr w:type="spellStart"/>
      <w:r w:rsidRPr="00AD255E">
        <w:rPr>
          <w:rFonts w:eastAsia="Times New Roman" w:cstheme="minorHAnsi"/>
          <w:kern w:val="0"/>
          <w:lang w:val="en-GB" w:eastAsia="en-GB"/>
          <w14:ligatures w14:val="none"/>
        </w:rPr>
        <w:t>Melfi</w:t>
      </w:r>
      <w:proofErr w:type="spellEnd"/>
      <w:r w:rsidRPr="00AD255E">
        <w:rPr>
          <w:rFonts w:eastAsia="Times New Roman" w:cstheme="minorHAnsi"/>
          <w:kern w:val="0"/>
          <w:lang w:val="en-GB" w:eastAsia="en-GB"/>
          <w14:ligatures w14:val="none"/>
        </w:rPr>
        <w:t xml:space="preserve">, V. A. (2012). Environmental enrichment for a mixed‐species nocturnal mammal exhibit. </w:t>
      </w:r>
      <w:r w:rsidRPr="00AD255E">
        <w:rPr>
          <w:rFonts w:eastAsia="Times New Roman" w:cstheme="minorHAnsi"/>
          <w:i/>
          <w:iCs/>
          <w:kern w:val="0"/>
          <w:lang w:val="en-GB" w:eastAsia="en-GB"/>
          <w14:ligatures w14:val="none"/>
        </w:rPr>
        <w:t>Zoo Biology</w:t>
      </w:r>
      <w:r w:rsidRPr="00AD255E">
        <w:rPr>
          <w:rFonts w:eastAsia="Times New Roman" w:cstheme="minorHAnsi"/>
          <w:kern w:val="0"/>
          <w:lang w:val="en-GB" w:eastAsia="en-GB"/>
          <w14:ligatures w14:val="none"/>
        </w:rPr>
        <w:t xml:space="preserve">, </w:t>
      </w:r>
      <w:r w:rsidRPr="00AD255E">
        <w:rPr>
          <w:rFonts w:eastAsia="Times New Roman" w:cstheme="minorHAnsi"/>
          <w:i/>
          <w:iCs/>
          <w:kern w:val="0"/>
          <w:lang w:val="en-GB" w:eastAsia="en-GB"/>
          <w14:ligatures w14:val="none"/>
        </w:rPr>
        <w:t>31</w:t>
      </w:r>
      <w:r w:rsidRPr="00AD255E">
        <w:rPr>
          <w:rFonts w:eastAsia="Times New Roman" w:cstheme="minorHAnsi"/>
          <w:kern w:val="0"/>
          <w:lang w:val="en-GB" w:eastAsia="en-GB"/>
          <w14:ligatures w14:val="none"/>
        </w:rPr>
        <w:t>(4), 397–413. https://doi.org/10.1002/zoo.20380</w:t>
      </w:r>
    </w:p>
    <w:p w14:paraId="10BC050D" w14:textId="77777777" w:rsidR="00AD255E" w:rsidRPr="00AD255E" w:rsidRDefault="00AD255E" w:rsidP="00AD255E">
      <w:pPr>
        <w:spacing w:after="0" w:line="360" w:lineRule="auto"/>
        <w:ind w:hanging="240"/>
        <w:rPr>
          <w:rFonts w:eastAsia="Times New Roman" w:cstheme="minorHAnsi"/>
          <w:kern w:val="0"/>
          <w:lang w:val="en-GB" w:eastAsia="en-GB"/>
          <w14:ligatures w14:val="none"/>
        </w:rPr>
      </w:pPr>
      <w:r w:rsidRPr="00AD255E">
        <w:rPr>
          <w:rFonts w:eastAsia="Times New Roman" w:cstheme="minorHAnsi"/>
          <w:kern w:val="0"/>
          <w:lang w:val="en-GB" w:eastAsia="en-GB"/>
          <w14:ligatures w14:val="none"/>
        </w:rPr>
        <w:t xml:space="preserve">De Azevedo, C. S., </w:t>
      </w:r>
      <w:proofErr w:type="spellStart"/>
      <w:r w:rsidRPr="00AD255E">
        <w:rPr>
          <w:rFonts w:eastAsia="Times New Roman" w:cstheme="minorHAnsi"/>
          <w:kern w:val="0"/>
          <w:lang w:val="en-GB" w:eastAsia="en-GB"/>
          <w14:ligatures w14:val="none"/>
        </w:rPr>
        <w:t>Cipreste</w:t>
      </w:r>
      <w:proofErr w:type="spellEnd"/>
      <w:r w:rsidRPr="00AD255E">
        <w:rPr>
          <w:rFonts w:eastAsia="Times New Roman" w:cstheme="minorHAnsi"/>
          <w:kern w:val="0"/>
          <w:lang w:val="en-GB" w:eastAsia="en-GB"/>
          <w14:ligatures w14:val="none"/>
        </w:rPr>
        <w:t xml:space="preserve">, C. F., </w:t>
      </w:r>
      <w:proofErr w:type="spellStart"/>
      <w:r w:rsidRPr="00AD255E">
        <w:rPr>
          <w:rFonts w:eastAsia="Times New Roman" w:cstheme="minorHAnsi"/>
          <w:kern w:val="0"/>
          <w:lang w:val="en-GB" w:eastAsia="en-GB"/>
          <w14:ligatures w14:val="none"/>
        </w:rPr>
        <w:t>Pizzutto</w:t>
      </w:r>
      <w:proofErr w:type="spellEnd"/>
      <w:r w:rsidRPr="00AD255E">
        <w:rPr>
          <w:rFonts w:eastAsia="Times New Roman" w:cstheme="minorHAnsi"/>
          <w:kern w:val="0"/>
          <w:lang w:val="en-GB" w:eastAsia="en-GB"/>
          <w14:ligatures w14:val="none"/>
        </w:rPr>
        <w:t xml:space="preserve">, C. S., &amp; Young, R. J. (2023). Review of the Effects of Enclosure Complexity and Design on the Behaviour and Physiology of Zoo Animals. </w:t>
      </w:r>
      <w:r w:rsidRPr="00AD255E">
        <w:rPr>
          <w:rFonts w:eastAsia="Times New Roman" w:cstheme="minorHAnsi"/>
          <w:i/>
          <w:iCs/>
          <w:kern w:val="0"/>
          <w:lang w:val="en-GB" w:eastAsia="en-GB"/>
          <w14:ligatures w14:val="none"/>
        </w:rPr>
        <w:t>Animals</w:t>
      </w:r>
      <w:r w:rsidRPr="00AD255E">
        <w:rPr>
          <w:rFonts w:eastAsia="Times New Roman" w:cstheme="minorHAnsi"/>
          <w:kern w:val="0"/>
          <w:lang w:val="en-GB" w:eastAsia="en-GB"/>
          <w14:ligatures w14:val="none"/>
        </w:rPr>
        <w:t xml:space="preserve">, </w:t>
      </w:r>
      <w:r w:rsidRPr="00AD255E">
        <w:rPr>
          <w:rFonts w:eastAsia="Times New Roman" w:cstheme="minorHAnsi"/>
          <w:i/>
          <w:iCs/>
          <w:kern w:val="0"/>
          <w:lang w:val="en-GB" w:eastAsia="en-GB"/>
          <w14:ligatures w14:val="none"/>
        </w:rPr>
        <w:t>13</w:t>
      </w:r>
      <w:r w:rsidRPr="00AD255E">
        <w:rPr>
          <w:rFonts w:eastAsia="Times New Roman" w:cstheme="minorHAnsi"/>
          <w:kern w:val="0"/>
          <w:lang w:val="en-GB" w:eastAsia="en-GB"/>
          <w14:ligatures w14:val="none"/>
        </w:rPr>
        <w:t>(8), 1277. https://doi.org/10.3390/ani13081277</w:t>
      </w:r>
    </w:p>
    <w:p w14:paraId="33E15983" w14:textId="3F98DCD2" w:rsidR="004653D0" w:rsidRDefault="004653D0" w:rsidP="00AD255E">
      <w:pPr>
        <w:spacing w:after="0" w:line="360" w:lineRule="auto"/>
        <w:ind w:hanging="240"/>
        <w:rPr>
          <w:rFonts w:eastAsia="Times New Roman" w:cstheme="minorHAnsi"/>
          <w:kern w:val="0"/>
          <w:lang w:val="en-GB" w:eastAsia="en-GB"/>
          <w14:ligatures w14:val="none"/>
        </w:rPr>
      </w:pPr>
      <w:r w:rsidRPr="003F4897">
        <w:rPr>
          <w:rFonts w:eastAsia="Times New Roman" w:cstheme="minorHAnsi"/>
          <w:kern w:val="0"/>
          <w:lang w:val="de-DE" w:eastAsia="en-GB"/>
          <w14:ligatures w14:val="none"/>
          <w:rPrChange w:id="49" w:author="James Brereton" w:date="2024-08-06T14:30:00Z" w16du:dateUtc="2024-08-06T13:30:00Z">
            <w:rPr>
              <w:rFonts w:eastAsia="Times New Roman" w:cstheme="minorHAnsi"/>
              <w:kern w:val="0"/>
              <w:lang w:eastAsia="en-GB"/>
              <w14:ligatures w14:val="none"/>
            </w:rPr>
          </w:rPrChange>
        </w:rPr>
        <w:t xml:space="preserve">Fernandez, E. J., </w:t>
      </w:r>
      <w:proofErr w:type="spellStart"/>
      <w:r w:rsidRPr="003F4897">
        <w:rPr>
          <w:rFonts w:eastAsia="Times New Roman" w:cstheme="minorHAnsi"/>
          <w:kern w:val="0"/>
          <w:lang w:val="de-DE" w:eastAsia="en-GB"/>
          <w14:ligatures w14:val="none"/>
          <w:rPrChange w:id="50" w:author="James Brereton" w:date="2024-08-06T14:30:00Z" w16du:dateUtc="2024-08-06T13:30:00Z">
            <w:rPr>
              <w:rFonts w:eastAsia="Times New Roman" w:cstheme="minorHAnsi"/>
              <w:kern w:val="0"/>
              <w:lang w:eastAsia="en-GB"/>
              <w14:ligatures w14:val="none"/>
            </w:rPr>
          </w:rPrChange>
        </w:rPr>
        <w:t>Brereton</w:t>
      </w:r>
      <w:proofErr w:type="spellEnd"/>
      <w:r w:rsidRPr="003F4897">
        <w:rPr>
          <w:rFonts w:eastAsia="Times New Roman" w:cstheme="minorHAnsi"/>
          <w:kern w:val="0"/>
          <w:lang w:val="de-DE" w:eastAsia="en-GB"/>
          <w14:ligatures w14:val="none"/>
          <w:rPrChange w:id="51" w:author="James Brereton" w:date="2024-08-06T14:30:00Z" w16du:dateUtc="2024-08-06T13:30:00Z">
            <w:rPr>
              <w:rFonts w:eastAsia="Times New Roman" w:cstheme="minorHAnsi"/>
              <w:kern w:val="0"/>
              <w:lang w:eastAsia="en-GB"/>
              <w14:ligatures w14:val="none"/>
            </w:rPr>
          </w:rPrChange>
        </w:rPr>
        <w:t xml:space="preserve">, J. E., &amp; Coe, J. (2023). </w:t>
      </w:r>
      <w:r w:rsidRPr="004653D0">
        <w:rPr>
          <w:rFonts w:eastAsia="Times New Roman" w:cstheme="minorHAnsi"/>
          <w:kern w:val="0"/>
          <w:lang w:eastAsia="en-GB"/>
          <w14:ligatures w14:val="none"/>
        </w:rPr>
        <w:t xml:space="preserve">How do we plan for the zoo exhibit of the </w:t>
      </w:r>
      <w:proofErr w:type="gramStart"/>
      <w:r w:rsidRPr="004653D0">
        <w:rPr>
          <w:rFonts w:eastAsia="Times New Roman" w:cstheme="minorHAnsi"/>
          <w:kern w:val="0"/>
          <w:lang w:eastAsia="en-GB"/>
          <w14:ligatures w14:val="none"/>
        </w:rPr>
        <w:t>future?.</w:t>
      </w:r>
      <w:proofErr w:type="gramEnd"/>
      <w:r w:rsidRPr="004653D0">
        <w:rPr>
          <w:rFonts w:eastAsia="Times New Roman" w:cstheme="minorHAnsi"/>
          <w:kern w:val="0"/>
          <w:lang w:eastAsia="en-GB"/>
          <w14:ligatures w14:val="none"/>
        </w:rPr>
        <w:t> </w:t>
      </w:r>
      <w:r w:rsidRPr="004653D0">
        <w:rPr>
          <w:rFonts w:eastAsia="Times New Roman" w:cstheme="minorHAnsi"/>
          <w:i/>
          <w:iCs/>
          <w:kern w:val="0"/>
          <w:lang w:eastAsia="en-GB"/>
          <w14:ligatures w14:val="none"/>
        </w:rPr>
        <w:t xml:space="preserve">Applied Animal </w:t>
      </w:r>
      <w:proofErr w:type="spellStart"/>
      <w:r w:rsidRPr="004653D0">
        <w:rPr>
          <w:rFonts w:eastAsia="Times New Roman" w:cstheme="minorHAnsi"/>
          <w:i/>
          <w:iCs/>
          <w:kern w:val="0"/>
          <w:lang w:eastAsia="en-GB"/>
          <w14:ligatures w14:val="none"/>
        </w:rPr>
        <w:t>Behaviour</w:t>
      </w:r>
      <w:proofErr w:type="spellEnd"/>
      <w:r w:rsidRPr="004653D0">
        <w:rPr>
          <w:rFonts w:eastAsia="Times New Roman" w:cstheme="minorHAnsi"/>
          <w:i/>
          <w:iCs/>
          <w:kern w:val="0"/>
          <w:lang w:eastAsia="en-GB"/>
          <w14:ligatures w14:val="none"/>
        </w:rPr>
        <w:t xml:space="preserve"> Science</w:t>
      </w:r>
      <w:r w:rsidRPr="004653D0">
        <w:rPr>
          <w:rFonts w:eastAsia="Times New Roman" w:cstheme="minorHAnsi"/>
          <w:kern w:val="0"/>
          <w:lang w:eastAsia="en-GB"/>
          <w14:ligatures w14:val="none"/>
        </w:rPr>
        <w:t>, 106085.</w:t>
      </w:r>
      <w:r w:rsidR="0082686B">
        <w:rPr>
          <w:rFonts w:eastAsia="Times New Roman" w:cstheme="minorHAnsi"/>
          <w:kern w:val="0"/>
          <w:lang w:eastAsia="en-GB"/>
          <w14:ligatures w14:val="none"/>
        </w:rPr>
        <w:t xml:space="preserve"> </w:t>
      </w:r>
      <w:r w:rsidR="0082686B" w:rsidRPr="0082686B">
        <w:rPr>
          <w:rFonts w:eastAsia="Times New Roman" w:cstheme="minorHAnsi"/>
          <w:kern w:val="0"/>
          <w:lang w:eastAsia="en-GB"/>
          <w14:ligatures w14:val="none"/>
        </w:rPr>
        <w:t>https://doi.org/10.1016/j.applanim.2023.106085</w:t>
      </w:r>
    </w:p>
    <w:p w14:paraId="181A781A" w14:textId="14FFC97C" w:rsidR="00AD255E" w:rsidRPr="00AD255E" w:rsidRDefault="00AD255E" w:rsidP="00AD255E">
      <w:pPr>
        <w:spacing w:after="0" w:line="360" w:lineRule="auto"/>
        <w:ind w:hanging="240"/>
        <w:rPr>
          <w:rFonts w:eastAsia="Times New Roman" w:cstheme="minorHAnsi"/>
          <w:kern w:val="0"/>
          <w:lang w:val="en-GB" w:eastAsia="en-GB"/>
          <w14:ligatures w14:val="none"/>
        </w:rPr>
      </w:pPr>
      <w:r w:rsidRPr="00AD255E">
        <w:rPr>
          <w:rFonts w:eastAsia="Times New Roman" w:cstheme="minorHAnsi"/>
          <w:kern w:val="0"/>
          <w:lang w:val="en-GB" w:eastAsia="en-GB"/>
          <w14:ligatures w14:val="none"/>
        </w:rPr>
        <w:t xml:space="preserve">Fernandez, E., &amp; Harvey, E. (2021). Enclosure Use as a Measure of </w:t>
      </w:r>
      <w:proofErr w:type="spellStart"/>
      <w:r w:rsidRPr="00AD255E">
        <w:rPr>
          <w:rFonts w:eastAsia="Times New Roman" w:cstheme="minorHAnsi"/>
          <w:kern w:val="0"/>
          <w:lang w:val="en-GB" w:eastAsia="en-GB"/>
          <w14:ligatures w14:val="none"/>
        </w:rPr>
        <w:t>Behavioral</w:t>
      </w:r>
      <w:proofErr w:type="spellEnd"/>
      <w:r w:rsidRPr="00AD255E">
        <w:rPr>
          <w:rFonts w:eastAsia="Times New Roman" w:cstheme="minorHAnsi"/>
          <w:kern w:val="0"/>
          <w:lang w:val="en-GB" w:eastAsia="en-GB"/>
          <w14:ligatures w14:val="none"/>
        </w:rPr>
        <w:t xml:space="preserve"> Welfare in Zoo-Housed African Wild Dogs (Lycaon pictus). </w:t>
      </w:r>
      <w:r w:rsidRPr="00AD255E">
        <w:rPr>
          <w:rFonts w:eastAsia="Times New Roman" w:cstheme="minorHAnsi"/>
          <w:i/>
          <w:iCs/>
          <w:kern w:val="0"/>
          <w:lang w:val="en-GB" w:eastAsia="en-GB"/>
          <w14:ligatures w14:val="none"/>
        </w:rPr>
        <w:t>Journal of Zoo and Aquarium Research</w:t>
      </w:r>
      <w:r w:rsidRPr="00AD255E">
        <w:rPr>
          <w:rFonts w:eastAsia="Times New Roman" w:cstheme="minorHAnsi"/>
          <w:kern w:val="0"/>
          <w:lang w:val="en-GB" w:eastAsia="en-GB"/>
          <w14:ligatures w14:val="none"/>
        </w:rPr>
        <w:t xml:space="preserve">, </w:t>
      </w:r>
      <w:r w:rsidRPr="00AD255E">
        <w:rPr>
          <w:rFonts w:eastAsia="Times New Roman" w:cstheme="minorHAnsi"/>
          <w:i/>
          <w:iCs/>
          <w:kern w:val="0"/>
          <w:lang w:val="en-GB" w:eastAsia="en-GB"/>
          <w14:ligatures w14:val="none"/>
        </w:rPr>
        <w:t>9</w:t>
      </w:r>
      <w:r w:rsidRPr="00AD255E">
        <w:rPr>
          <w:rFonts w:eastAsia="Times New Roman" w:cstheme="minorHAnsi"/>
          <w:kern w:val="0"/>
          <w:lang w:val="en-GB" w:eastAsia="en-GB"/>
          <w14:ligatures w14:val="none"/>
        </w:rPr>
        <w:t>(2), 88–93. https://doi.org/10.19227/jzar.v9i2.526</w:t>
      </w:r>
    </w:p>
    <w:p w14:paraId="65F6C19A" w14:textId="77777777" w:rsidR="00AD255E" w:rsidRPr="00AD255E" w:rsidRDefault="00AD255E" w:rsidP="00AD255E">
      <w:pPr>
        <w:spacing w:after="0" w:line="360" w:lineRule="auto"/>
        <w:ind w:hanging="240"/>
        <w:rPr>
          <w:rFonts w:eastAsia="Times New Roman" w:cstheme="minorHAnsi"/>
          <w:kern w:val="0"/>
          <w:lang w:val="en-GB" w:eastAsia="en-GB"/>
          <w14:ligatures w14:val="none"/>
        </w:rPr>
      </w:pPr>
      <w:r w:rsidRPr="00AD255E">
        <w:rPr>
          <w:rFonts w:eastAsia="Times New Roman" w:cstheme="minorHAnsi"/>
          <w:kern w:val="0"/>
          <w:lang w:val="en-GB" w:eastAsia="en-GB"/>
          <w14:ligatures w14:val="none"/>
        </w:rPr>
        <w:lastRenderedPageBreak/>
        <w:t xml:space="preserve">Goh, C., Blanchard, M. L., Bates, K. T., Manning, P. L., &amp; Crompton, R. H. (2017). A novel approach to studying enclosure and support usage in siamangs: using a 3D computer model. </w:t>
      </w:r>
      <w:r w:rsidRPr="00AD255E">
        <w:rPr>
          <w:rFonts w:eastAsia="Times New Roman" w:cstheme="minorHAnsi"/>
          <w:i/>
          <w:iCs/>
          <w:kern w:val="0"/>
          <w:lang w:val="en-GB" w:eastAsia="en-GB"/>
          <w14:ligatures w14:val="none"/>
        </w:rPr>
        <w:t>Journal of Zoo and Aquarium Research</w:t>
      </w:r>
      <w:r w:rsidRPr="00AD255E">
        <w:rPr>
          <w:rFonts w:eastAsia="Times New Roman" w:cstheme="minorHAnsi"/>
          <w:kern w:val="0"/>
          <w:lang w:val="en-GB" w:eastAsia="en-GB"/>
          <w14:ligatures w14:val="none"/>
        </w:rPr>
        <w:t xml:space="preserve">, </w:t>
      </w:r>
      <w:r w:rsidRPr="00AD255E">
        <w:rPr>
          <w:rFonts w:eastAsia="Times New Roman" w:cstheme="minorHAnsi"/>
          <w:i/>
          <w:iCs/>
          <w:kern w:val="0"/>
          <w:lang w:val="en-GB" w:eastAsia="en-GB"/>
          <w14:ligatures w14:val="none"/>
        </w:rPr>
        <w:t>5</w:t>
      </w:r>
      <w:r w:rsidRPr="00AD255E">
        <w:rPr>
          <w:rFonts w:eastAsia="Times New Roman" w:cstheme="minorHAnsi"/>
          <w:kern w:val="0"/>
          <w:lang w:val="en-GB" w:eastAsia="en-GB"/>
          <w14:ligatures w14:val="none"/>
        </w:rPr>
        <w:t>(3), 109–115. https://doi.org/10.19227/jzar.v5i3.284</w:t>
      </w:r>
    </w:p>
    <w:p w14:paraId="466E2A08" w14:textId="77777777" w:rsidR="00AD255E" w:rsidRPr="00AD255E" w:rsidRDefault="00AD255E" w:rsidP="00AD255E">
      <w:pPr>
        <w:spacing w:after="0" w:line="360" w:lineRule="auto"/>
        <w:ind w:hanging="240"/>
        <w:rPr>
          <w:rFonts w:eastAsia="Times New Roman" w:cstheme="minorHAnsi"/>
          <w:kern w:val="0"/>
          <w:lang w:val="en-GB" w:eastAsia="en-GB"/>
          <w14:ligatures w14:val="none"/>
        </w:rPr>
      </w:pPr>
      <w:r w:rsidRPr="00AD255E">
        <w:rPr>
          <w:rFonts w:eastAsia="Times New Roman" w:cstheme="minorHAnsi"/>
          <w:kern w:val="0"/>
          <w:lang w:val="en-GB" w:eastAsia="en-GB"/>
          <w14:ligatures w14:val="none"/>
        </w:rPr>
        <w:t xml:space="preserve">Goodenough, A. E., McDonald, K., Moody, K., &amp; Wheeler, C. (2019). Are ‘visitor effects’ overestimated? Behaviour in captive lemurs is mainly driven by co-variation with time and weather. </w:t>
      </w:r>
      <w:r w:rsidRPr="00AD255E">
        <w:rPr>
          <w:rFonts w:eastAsia="Times New Roman" w:cstheme="minorHAnsi"/>
          <w:i/>
          <w:iCs/>
          <w:kern w:val="0"/>
          <w:lang w:val="en-GB" w:eastAsia="en-GB"/>
          <w14:ligatures w14:val="none"/>
        </w:rPr>
        <w:t>Journal of Zoo and Aquarium Research</w:t>
      </w:r>
      <w:r w:rsidRPr="00AD255E">
        <w:rPr>
          <w:rFonts w:eastAsia="Times New Roman" w:cstheme="minorHAnsi"/>
          <w:kern w:val="0"/>
          <w:lang w:val="en-GB" w:eastAsia="en-GB"/>
          <w14:ligatures w14:val="none"/>
        </w:rPr>
        <w:t xml:space="preserve">, </w:t>
      </w:r>
      <w:r w:rsidRPr="00AD255E">
        <w:rPr>
          <w:rFonts w:eastAsia="Times New Roman" w:cstheme="minorHAnsi"/>
          <w:i/>
          <w:iCs/>
          <w:kern w:val="0"/>
          <w:lang w:val="en-GB" w:eastAsia="en-GB"/>
          <w14:ligatures w14:val="none"/>
        </w:rPr>
        <w:t>7</w:t>
      </w:r>
      <w:r w:rsidRPr="00AD255E">
        <w:rPr>
          <w:rFonts w:eastAsia="Times New Roman" w:cstheme="minorHAnsi"/>
          <w:kern w:val="0"/>
          <w:lang w:val="en-GB" w:eastAsia="en-GB"/>
          <w14:ligatures w14:val="none"/>
        </w:rPr>
        <w:t>(2), 59–66. https://doi.org/10.19227/jzar.v7i2.343</w:t>
      </w:r>
    </w:p>
    <w:p w14:paraId="0B4F3CC4" w14:textId="77777777" w:rsidR="00AD255E" w:rsidRPr="00AD255E" w:rsidRDefault="00AD255E" w:rsidP="00AD255E">
      <w:pPr>
        <w:spacing w:after="0" w:line="360" w:lineRule="auto"/>
        <w:ind w:hanging="240"/>
        <w:rPr>
          <w:rFonts w:eastAsia="Times New Roman" w:cstheme="minorHAnsi"/>
          <w:kern w:val="0"/>
          <w:lang w:val="en-GB" w:eastAsia="en-GB"/>
          <w14:ligatures w14:val="none"/>
        </w:rPr>
      </w:pPr>
      <w:r w:rsidRPr="00AD255E">
        <w:rPr>
          <w:rFonts w:eastAsia="Times New Roman" w:cstheme="minorHAnsi"/>
          <w:kern w:val="0"/>
          <w:lang w:val="en-GB" w:eastAsia="en-GB"/>
          <w14:ligatures w14:val="none"/>
        </w:rPr>
        <w:t xml:space="preserve">Hart, A. M., Reynolds, Z., &amp; Troxell-Smith, S. M. (2022). Location, Location, Location! Evaluating Space Use of Captive Aquatic Species—A Case Study with Elasmobranchs. </w:t>
      </w:r>
      <w:r w:rsidRPr="00AD255E">
        <w:rPr>
          <w:rFonts w:eastAsia="Times New Roman" w:cstheme="minorHAnsi"/>
          <w:i/>
          <w:iCs/>
          <w:kern w:val="0"/>
          <w:lang w:val="en-GB" w:eastAsia="en-GB"/>
          <w14:ligatures w14:val="none"/>
        </w:rPr>
        <w:t>Journal of Zoological and Botanical Gardens</w:t>
      </w:r>
      <w:r w:rsidRPr="00AD255E">
        <w:rPr>
          <w:rFonts w:eastAsia="Times New Roman" w:cstheme="minorHAnsi"/>
          <w:kern w:val="0"/>
          <w:lang w:val="en-GB" w:eastAsia="en-GB"/>
          <w14:ligatures w14:val="none"/>
        </w:rPr>
        <w:t xml:space="preserve">, </w:t>
      </w:r>
      <w:r w:rsidRPr="00AD255E">
        <w:rPr>
          <w:rFonts w:eastAsia="Times New Roman" w:cstheme="minorHAnsi"/>
          <w:i/>
          <w:iCs/>
          <w:kern w:val="0"/>
          <w:lang w:val="en-GB" w:eastAsia="en-GB"/>
          <w14:ligatures w14:val="none"/>
        </w:rPr>
        <w:t>3</w:t>
      </w:r>
      <w:r w:rsidRPr="00AD255E">
        <w:rPr>
          <w:rFonts w:eastAsia="Times New Roman" w:cstheme="minorHAnsi"/>
          <w:kern w:val="0"/>
          <w:lang w:val="en-GB" w:eastAsia="en-GB"/>
          <w14:ligatures w14:val="none"/>
        </w:rPr>
        <w:t>(2), 246–255. https://doi.org/10.3390/jzbg3020020</w:t>
      </w:r>
    </w:p>
    <w:p w14:paraId="79DAE618" w14:textId="77777777" w:rsidR="00AD255E" w:rsidRPr="00AD255E" w:rsidRDefault="00AD255E" w:rsidP="00AD255E">
      <w:pPr>
        <w:spacing w:after="0" w:line="360" w:lineRule="auto"/>
        <w:ind w:hanging="240"/>
        <w:rPr>
          <w:rFonts w:eastAsia="Times New Roman" w:cstheme="minorHAnsi"/>
          <w:kern w:val="0"/>
          <w:lang w:val="en-GB" w:eastAsia="en-GB"/>
          <w14:ligatures w14:val="none"/>
        </w:rPr>
      </w:pPr>
      <w:r w:rsidRPr="00AD255E">
        <w:rPr>
          <w:rFonts w:eastAsia="Times New Roman" w:cstheme="minorHAnsi"/>
          <w:kern w:val="0"/>
          <w:lang w:val="en-GB" w:eastAsia="en-GB"/>
          <w14:ligatures w14:val="none"/>
        </w:rPr>
        <w:t xml:space="preserve">Hart, A., Reynolds, Z., &amp; Troxell-Smith, S. (2021). Using individual-specific conditioning to reduce stereotypic behaviours: A study on smooth dogfish </w:t>
      </w:r>
      <w:proofErr w:type="spellStart"/>
      <w:r w:rsidRPr="00AD255E">
        <w:rPr>
          <w:rFonts w:eastAsia="Times New Roman" w:cstheme="minorHAnsi"/>
          <w:kern w:val="0"/>
          <w:lang w:val="en-GB" w:eastAsia="en-GB"/>
          <w14:ligatures w14:val="none"/>
        </w:rPr>
        <w:t>Mustelus</w:t>
      </w:r>
      <w:proofErr w:type="spellEnd"/>
      <w:r w:rsidRPr="00AD255E">
        <w:rPr>
          <w:rFonts w:eastAsia="Times New Roman" w:cstheme="minorHAnsi"/>
          <w:kern w:val="0"/>
          <w:lang w:val="en-GB" w:eastAsia="en-GB"/>
          <w14:ligatures w14:val="none"/>
        </w:rPr>
        <w:t xml:space="preserve"> </w:t>
      </w:r>
      <w:proofErr w:type="spellStart"/>
      <w:r w:rsidRPr="00AD255E">
        <w:rPr>
          <w:rFonts w:eastAsia="Times New Roman" w:cstheme="minorHAnsi"/>
          <w:kern w:val="0"/>
          <w:lang w:val="en-GB" w:eastAsia="en-GB"/>
          <w14:ligatures w14:val="none"/>
        </w:rPr>
        <w:t>canis</w:t>
      </w:r>
      <w:proofErr w:type="spellEnd"/>
      <w:r w:rsidRPr="00AD255E">
        <w:rPr>
          <w:rFonts w:eastAsia="Times New Roman" w:cstheme="minorHAnsi"/>
          <w:kern w:val="0"/>
          <w:lang w:val="en-GB" w:eastAsia="en-GB"/>
          <w14:ligatures w14:val="none"/>
        </w:rPr>
        <w:t xml:space="preserve"> in captivity. </w:t>
      </w:r>
      <w:r w:rsidRPr="00AD255E">
        <w:rPr>
          <w:rFonts w:eastAsia="Times New Roman" w:cstheme="minorHAnsi"/>
          <w:i/>
          <w:iCs/>
          <w:kern w:val="0"/>
          <w:lang w:val="en-GB" w:eastAsia="en-GB"/>
          <w14:ligatures w14:val="none"/>
        </w:rPr>
        <w:t>Journal of Zoo and Aquarium Research</w:t>
      </w:r>
      <w:r w:rsidRPr="00AD255E">
        <w:rPr>
          <w:rFonts w:eastAsia="Times New Roman" w:cstheme="minorHAnsi"/>
          <w:kern w:val="0"/>
          <w:lang w:val="en-GB" w:eastAsia="en-GB"/>
          <w14:ligatures w14:val="none"/>
        </w:rPr>
        <w:t xml:space="preserve">, </w:t>
      </w:r>
      <w:r w:rsidRPr="00AD255E">
        <w:rPr>
          <w:rFonts w:eastAsia="Times New Roman" w:cstheme="minorHAnsi"/>
          <w:i/>
          <w:iCs/>
          <w:kern w:val="0"/>
          <w:lang w:val="en-GB" w:eastAsia="en-GB"/>
          <w14:ligatures w14:val="none"/>
        </w:rPr>
        <w:t>9</w:t>
      </w:r>
      <w:r w:rsidRPr="00AD255E">
        <w:rPr>
          <w:rFonts w:eastAsia="Times New Roman" w:cstheme="minorHAnsi"/>
          <w:kern w:val="0"/>
          <w:lang w:val="en-GB" w:eastAsia="en-GB"/>
          <w14:ligatures w14:val="none"/>
        </w:rPr>
        <w:t>(3), 193–199. https://doi.org/10.19227/jzar.v9i3.536</w:t>
      </w:r>
    </w:p>
    <w:p w14:paraId="5DBA1E14" w14:textId="77777777" w:rsidR="00AD255E" w:rsidRPr="00AD255E" w:rsidRDefault="00AD255E" w:rsidP="00AD255E">
      <w:pPr>
        <w:spacing w:after="0" w:line="360" w:lineRule="auto"/>
        <w:ind w:hanging="240"/>
        <w:rPr>
          <w:rFonts w:eastAsia="Times New Roman" w:cstheme="minorHAnsi"/>
          <w:kern w:val="0"/>
          <w:lang w:val="en-GB" w:eastAsia="en-GB"/>
          <w14:ligatures w14:val="none"/>
        </w:rPr>
      </w:pPr>
      <w:proofErr w:type="spellStart"/>
      <w:r w:rsidRPr="00AD255E">
        <w:rPr>
          <w:rFonts w:eastAsia="Times New Roman" w:cstheme="minorHAnsi"/>
          <w:kern w:val="0"/>
          <w:lang w:val="en-GB" w:eastAsia="en-GB"/>
          <w14:ligatures w14:val="none"/>
        </w:rPr>
        <w:t>Hedeen</w:t>
      </w:r>
      <w:proofErr w:type="spellEnd"/>
      <w:r w:rsidRPr="00AD255E">
        <w:rPr>
          <w:rFonts w:eastAsia="Times New Roman" w:cstheme="minorHAnsi"/>
          <w:kern w:val="0"/>
          <w:lang w:val="en-GB" w:eastAsia="en-GB"/>
          <w14:ligatures w14:val="none"/>
        </w:rPr>
        <w:t xml:space="preserve">, S. E. (1983). </w:t>
      </w:r>
      <w:r w:rsidRPr="00AD255E">
        <w:rPr>
          <w:rFonts w:eastAsia="Times New Roman" w:cstheme="minorHAnsi"/>
          <w:i/>
          <w:iCs/>
          <w:kern w:val="0"/>
          <w:lang w:val="en-GB" w:eastAsia="en-GB"/>
          <w14:ligatures w14:val="none"/>
        </w:rPr>
        <w:t>The Use of Space by Lowland Gorillas (&lt;</w:t>
      </w:r>
      <w:proofErr w:type="spellStart"/>
      <w:r w:rsidRPr="00AD255E">
        <w:rPr>
          <w:rFonts w:eastAsia="Times New Roman" w:cstheme="minorHAnsi"/>
          <w:i/>
          <w:iCs/>
          <w:kern w:val="0"/>
          <w:lang w:val="en-GB" w:eastAsia="en-GB"/>
          <w14:ligatures w14:val="none"/>
        </w:rPr>
        <w:t>i</w:t>
      </w:r>
      <w:proofErr w:type="spellEnd"/>
      <w:r w:rsidRPr="00AD255E">
        <w:rPr>
          <w:rFonts w:eastAsia="Times New Roman" w:cstheme="minorHAnsi"/>
          <w:i/>
          <w:iCs/>
          <w:kern w:val="0"/>
          <w:lang w:val="en-GB" w:eastAsia="en-GB"/>
          <w14:ligatures w14:val="none"/>
        </w:rPr>
        <w:t>&gt;Gorilla g. gorilla&lt;</w:t>
      </w:r>
      <w:proofErr w:type="spellStart"/>
      <w:r w:rsidRPr="00AD255E">
        <w:rPr>
          <w:rFonts w:eastAsia="Times New Roman" w:cstheme="minorHAnsi"/>
          <w:i/>
          <w:iCs/>
          <w:kern w:val="0"/>
          <w:lang w:val="en-GB" w:eastAsia="en-GB"/>
          <w14:ligatures w14:val="none"/>
        </w:rPr>
        <w:t>i</w:t>
      </w:r>
      <w:proofErr w:type="spellEnd"/>
      <w:r w:rsidRPr="00AD255E">
        <w:rPr>
          <w:rFonts w:eastAsia="Times New Roman" w:cstheme="minorHAnsi"/>
          <w:i/>
          <w:iCs/>
          <w:kern w:val="0"/>
          <w:lang w:val="en-GB" w:eastAsia="en-GB"/>
          <w14:ligatures w14:val="none"/>
        </w:rPr>
        <w:t>&gt;) in an Outdoor Enclosure</w:t>
      </w:r>
      <w:r w:rsidRPr="00AD255E">
        <w:rPr>
          <w:rFonts w:eastAsia="Times New Roman" w:cstheme="minorHAnsi"/>
          <w:kern w:val="0"/>
          <w:lang w:val="en-GB" w:eastAsia="en-GB"/>
          <w14:ligatures w14:val="none"/>
        </w:rPr>
        <w:t>. http://hdl.handle.net/1811/22947</w:t>
      </w:r>
    </w:p>
    <w:p w14:paraId="4820CCBE" w14:textId="77777777" w:rsidR="00AD255E" w:rsidRPr="00AD255E" w:rsidRDefault="00AD255E" w:rsidP="00AD255E">
      <w:pPr>
        <w:spacing w:after="0" w:line="360" w:lineRule="auto"/>
        <w:ind w:hanging="240"/>
        <w:rPr>
          <w:rFonts w:eastAsia="Times New Roman" w:cstheme="minorHAnsi"/>
          <w:kern w:val="0"/>
          <w:lang w:val="en-GB" w:eastAsia="en-GB"/>
          <w14:ligatures w14:val="none"/>
        </w:rPr>
      </w:pPr>
      <w:proofErr w:type="spellStart"/>
      <w:r w:rsidRPr="00AD255E">
        <w:rPr>
          <w:rFonts w:eastAsia="Times New Roman" w:cstheme="minorHAnsi"/>
          <w:kern w:val="0"/>
          <w:lang w:val="en-GB" w:eastAsia="en-GB"/>
          <w14:ligatures w14:val="none"/>
        </w:rPr>
        <w:t>Hediger</w:t>
      </w:r>
      <w:proofErr w:type="spellEnd"/>
      <w:r w:rsidRPr="00AD255E">
        <w:rPr>
          <w:rFonts w:eastAsia="Times New Roman" w:cstheme="minorHAnsi"/>
          <w:kern w:val="0"/>
          <w:lang w:val="en-GB" w:eastAsia="en-GB"/>
          <w14:ligatures w14:val="none"/>
        </w:rPr>
        <w:t xml:space="preserve">, H. (1964). </w:t>
      </w:r>
      <w:r w:rsidRPr="00AD255E">
        <w:rPr>
          <w:rFonts w:eastAsia="Times New Roman" w:cstheme="minorHAnsi"/>
          <w:i/>
          <w:iCs/>
          <w:kern w:val="0"/>
          <w:lang w:val="en-GB" w:eastAsia="en-GB"/>
          <w14:ligatures w14:val="none"/>
        </w:rPr>
        <w:t>Wild animals in captivity</w:t>
      </w:r>
      <w:r w:rsidRPr="00AD255E">
        <w:rPr>
          <w:rFonts w:eastAsia="Times New Roman" w:cstheme="minorHAnsi"/>
          <w:kern w:val="0"/>
          <w:lang w:val="en-GB" w:eastAsia="en-GB"/>
          <w14:ligatures w14:val="none"/>
        </w:rPr>
        <w:t>. Dover Publications.</w:t>
      </w:r>
    </w:p>
    <w:p w14:paraId="2D5B68F2" w14:textId="77777777" w:rsidR="00AD255E" w:rsidRPr="00AD255E" w:rsidRDefault="00AD255E" w:rsidP="00AD255E">
      <w:pPr>
        <w:spacing w:after="0" w:line="360" w:lineRule="auto"/>
        <w:ind w:hanging="240"/>
        <w:rPr>
          <w:rFonts w:eastAsia="Times New Roman" w:cstheme="minorHAnsi"/>
          <w:kern w:val="0"/>
          <w:lang w:val="en-GB" w:eastAsia="en-GB"/>
          <w14:ligatures w14:val="none"/>
        </w:rPr>
      </w:pPr>
      <w:proofErr w:type="spellStart"/>
      <w:r w:rsidRPr="00AD255E">
        <w:rPr>
          <w:rFonts w:eastAsia="Times New Roman" w:cstheme="minorHAnsi"/>
          <w:kern w:val="0"/>
          <w:lang w:val="en-GB" w:eastAsia="en-GB"/>
          <w14:ligatures w14:val="none"/>
        </w:rPr>
        <w:t>Hosey</w:t>
      </w:r>
      <w:proofErr w:type="spellEnd"/>
      <w:r w:rsidRPr="00AD255E">
        <w:rPr>
          <w:rFonts w:eastAsia="Times New Roman" w:cstheme="minorHAnsi"/>
          <w:kern w:val="0"/>
          <w:lang w:val="en-GB" w:eastAsia="en-GB"/>
          <w14:ligatures w14:val="none"/>
        </w:rPr>
        <w:t xml:space="preserve">, G., &amp; </w:t>
      </w:r>
      <w:proofErr w:type="spellStart"/>
      <w:r w:rsidRPr="00AD255E">
        <w:rPr>
          <w:rFonts w:eastAsia="Times New Roman" w:cstheme="minorHAnsi"/>
          <w:kern w:val="0"/>
          <w:lang w:val="en-GB" w:eastAsia="en-GB"/>
          <w14:ligatures w14:val="none"/>
        </w:rPr>
        <w:t>Melfi</w:t>
      </w:r>
      <w:proofErr w:type="spellEnd"/>
      <w:r w:rsidRPr="00AD255E">
        <w:rPr>
          <w:rFonts w:eastAsia="Times New Roman" w:cstheme="minorHAnsi"/>
          <w:kern w:val="0"/>
          <w:lang w:val="en-GB" w:eastAsia="en-GB"/>
          <w14:ligatures w14:val="none"/>
        </w:rPr>
        <w:t xml:space="preserve">, V. (2012). Human–Animal Bonds Between Zoo Professionals and the Animals in Their Care. </w:t>
      </w:r>
      <w:r w:rsidRPr="00AD255E">
        <w:rPr>
          <w:rFonts w:eastAsia="Times New Roman" w:cstheme="minorHAnsi"/>
          <w:i/>
          <w:iCs/>
          <w:kern w:val="0"/>
          <w:lang w:val="en-GB" w:eastAsia="en-GB"/>
          <w14:ligatures w14:val="none"/>
        </w:rPr>
        <w:t>Zoo Biology</w:t>
      </w:r>
      <w:r w:rsidRPr="00AD255E">
        <w:rPr>
          <w:rFonts w:eastAsia="Times New Roman" w:cstheme="minorHAnsi"/>
          <w:kern w:val="0"/>
          <w:lang w:val="en-GB" w:eastAsia="en-GB"/>
          <w14:ligatures w14:val="none"/>
        </w:rPr>
        <w:t xml:space="preserve">, </w:t>
      </w:r>
      <w:r w:rsidRPr="00AD255E">
        <w:rPr>
          <w:rFonts w:eastAsia="Times New Roman" w:cstheme="minorHAnsi"/>
          <w:i/>
          <w:iCs/>
          <w:kern w:val="0"/>
          <w:lang w:val="en-GB" w:eastAsia="en-GB"/>
          <w14:ligatures w14:val="none"/>
        </w:rPr>
        <w:t>31</w:t>
      </w:r>
      <w:r w:rsidRPr="00AD255E">
        <w:rPr>
          <w:rFonts w:eastAsia="Times New Roman" w:cstheme="minorHAnsi"/>
          <w:kern w:val="0"/>
          <w:lang w:val="en-GB" w:eastAsia="en-GB"/>
          <w14:ligatures w14:val="none"/>
        </w:rPr>
        <w:t>(1), 13–26. https://doi.org/10.1002/zoo.20359</w:t>
      </w:r>
    </w:p>
    <w:p w14:paraId="26D5D02D" w14:textId="77777777" w:rsidR="00AD255E" w:rsidRPr="00AD255E" w:rsidRDefault="00AD255E" w:rsidP="00AD255E">
      <w:pPr>
        <w:spacing w:after="0" w:line="360" w:lineRule="auto"/>
        <w:ind w:hanging="240"/>
        <w:rPr>
          <w:rFonts w:eastAsia="Times New Roman" w:cstheme="minorHAnsi"/>
          <w:kern w:val="0"/>
          <w:lang w:val="en-GB" w:eastAsia="en-GB"/>
          <w14:ligatures w14:val="none"/>
        </w:rPr>
      </w:pPr>
      <w:r w:rsidRPr="00AD255E">
        <w:rPr>
          <w:rFonts w:eastAsia="Times New Roman" w:cstheme="minorHAnsi"/>
          <w:kern w:val="0"/>
          <w:lang w:val="en-GB" w:eastAsia="en-GB"/>
          <w14:ligatures w14:val="none"/>
        </w:rPr>
        <w:t xml:space="preserve">Learmonth, M. J., </w:t>
      </w:r>
      <w:proofErr w:type="spellStart"/>
      <w:r w:rsidRPr="00AD255E">
        <w:rPr>
          <w:rFonts w:eastAsia="Times New Roman" w:cstheme="minorHAnsi"/>
          <w:kern w:val="0"/>
          <w:lang w:val="en-GB" w:eastAsia="en-GB"/>
          <w14:ligatures w14:val="none"/>
        </w:rPr>
        <w:t>Sherwen</w:t>
      </w:r>
      <w:proofErr w:type="spellEnd"/>
      <w:r w:rsidRPr="00AD255E">
        <w:rPr>
          <w:rFonts w:eastAsia="Times New Roman" w:cstheme="minorHAnsi"/>
          <w:kern w:val="0"/>
          <w:lang w:val="en-GB" w:eastAsia="en-GB"/>
          <w14:ligatures w14:val="none"/>
        </w:rPr>
        <w:t>, S., &amp; Hemsworth, P. H. (2018). The effects of zoo visitors on quokka (</w:t>
      </w:r>
      <w:proofErr w:type="spellStart"/>
      <w:r w:rsidRPr="00AD255E">
        <w:rPr>
          <w:rFonts w:eastAsia="Times New Roman" w:cstheme="minorHAnsi"/>
          <w:i/>
          <w:iCs/>
          <w:kern w:val="0"/>
          <w:lang w:val="en-GB" w:eastAsia="en-GB"/>
          <w14:ligatures w14:val="none"/>
        </w:rPr>
        <w:t>Setonix</w:t>
      </w:r>
      <w:proofErr w:type="spellEnd"/>
      <w:r w:rsidRPr="00AD255E">
        <w:rPr>
          <w:rFonts w:eastAsia="Times New Roman" w:cstheme="minorHAnsi"/>
          <w:i/>
          <w:iCs/>
          <w:kern w:val="0"/>
          <w:lang w:val="en-GB" w:eastAsia="en-GB"/>
          <w14:ligatures w14:val="none"/>
        </w:rPr>
        <w:t xml:space="preserve"> </w:t>
      </w:r>
      <w:proofErr w:type="spellStart"/>
      <w:r w:rsidRPr="00AD255E">
        <w:rPr>
          <w:rFonts w:eastAsia="Times New Roman" w:cstheme="minorHAnsi"/>
          <w:i/>
          <w:iCs/>
          <w:kern w:val="0"/>
          <w:lang w:val="en-GB" w:eastAsia="en-GB"/>
          <w14:ligatures w14:val="none"/>
        </w:rPr>
        <w:t>brachyurus</w:t>
      </w:r>
      <w:proofErr w:type="spellEnd"/>
      <w:r w:rsidRPr="00AD255E">
        <w:rPr>
          <w:rFonts w:eastAsia="Times New Roman" w:cstheme="minorHAnsi"/>
          <w:kern w:val="0"/>
          <w:lang w:val="en-GB" w:eastAsia="en-GB"/>
          <w14:ligatures w14:val="none"/>
        </w:rPr>
        <w:t xml:space="preserve">) avoidance </w:t>
      </w:r>
      <w:proofErr w:type="spellStart"/>
      <w:r w:rsidRPr="00AD255E">
        <w:rPr>
          <w:rFonts w:eastAsia="Times New Roman" w:cstheme="minorHAnsi"/>
          <w:kern w:val="0"/>
          <w:lang w:val="en-GB" w:eastAsia="en-GB"/>
          <w14:ligatures w14:val="none"/>
        </w:rPr>
        <w:t>behavior</w:t>
      </w:r>
      <w:proofErr w:type="spellEnd"/>
      <w:r w:rsidRPr="00AD255E">
        <w:rPr>
          <w:rFonts w:eastAsia="Times New Roman" w:cstheme="minorHAnsi"/>
          <w:kern w:val="0"/>
          <w:lang w:val="en-GB" w:eastAsia="en-GB"/>
          <w14:ligatures w14:val="none"/>
        </w:rPr>
        <w:t xml:space="preserve"> in a walk‐through exhibit. </w:t>
      </w:r>
      <w:r w:rsidRPr="00AD255E">
        <w:rPr>
          <w:rFonts w:eastAsia="Times New Roman" w:cstheme="minorHAnsi"/>
          <w:i/>
          <w:iCs/>
          <w:kern w:val="0"/>
          <w:lang w:val="en-GB" w:eastAsia="en-GB"/>
          <w14:ligatures w14:val="none"/>
        </w:rPr>
        <w:t>Zoo Biology</w:t>
      </w:r>
      <w:r w:rsidRPr="00AD255E">
        <w:rPr>
          <w:rFonts w:eastAsia="Times New Roman" w:cstheme="minorHAnsi"/>
          <w:kern w:val="0"/>
          <w:lang w:val="en-GB" w:eastAsia="en-GB"/>
          <w14:ligatures w14:val="none"/>
        </w:rPr>
        <w:t xml:space="preserve">, </w:t>
      </w:r>
      <w:r w:rsidRPr="00AD255E">
        <w:rPr>
          <w:rFonts w:eastAsia="Times New Roman" w:cstheme="minorHAnsi"/>
          <w:i/>
          <w:iCs/>
          <w:kern w:val="0"/>
          <w:lang w:val="en-GB" w:eastAsia="en-GB"/>
          <w14:ligatures w14:val="none"/>
        </w:rPr>
        <w:t>37</w:t>
      </w:r>
      <w:r w:rsidRPr="00AD255E">
        <w:rPr>
          <w:rFonts w:eastAsia="Times New Roman" w:cstheme="minorHAnsi"/>
          <w:kern w:val="0"/>
          <w:lang w:val="en-GB" w:eastAsia="en-GB"/>
          <w14:ligatures w14:val="none"/>
        </w:rPr>
        <w:t>(4), 223–228. https://doi.org/10.1002/zoo.21433</w:t>
      </w:r>
    </w:p>
    <w:p w14:paraId="73A01407" w14:textId="77777777" w:rsidR="00AD255E" w:rsidRPr="00AD255E" w:rsidRDefault="00AD255E" w:rsidP="00AD255E">
      <w:pPr>
        <w:spacing w:after="0" w:line="360" w:lineRule="auto"/>
        <w:ind w:hanging="240"/>
        <w:rPr>
          <w:rFonts w:eastAsia="Times New Roman" w:cstheme="minorHAnsi"/>
          <w:kern w:val="0"/>
          <w:lang w:val="en-GB" w:eastAsia="en-GB"/>
          <w14:ligatures w14:val="none"/>
        </w:rPr>
      </w:pPr>
      <w:proofErr w:type="spellStart"/>
      <w:r w:rsidRPr="00AD255E">
        <w:rPr>
          <w:rFonts w:eastAsia="Times New Roman" w:cstheme="minorHAnsi"/>
          <w:kern w:val="0"/>
          <w:lang w:val="en-GB" w:eastAsia="en-GB"/>
          <w14:ligatures w14:val="none"/>
        </w:rPr>
        <w:t>Mallapur</w:t>
      </w:r>
      <w:proofErr w:type="spellEnd"/>
      <w:r w:rsidRPr="00AD255E">
        <w:rPr>
          <w:rFonts w:eastAsia="Times New Roman" w:cstheme="minorHAnsi"/>
          <w:kern w:val="0"/>
          <w:lang w:val="en-GB" w:eastAsia="en-GB"/>
          <w14:ligatures w14:val="none"/>
        </w:rPr>
        <w:t xml:space="preserve">, A., Qureshi, Q., &amp; Chellam, R. (2002). Enclosure Design and Space Utilization by Indian Leopards (Panthera pardus) in Four Zoos in Southern India. </w:t>
      </w:r>
      <w:r w:rsidRPr="00AD255E">
        <w:rPr>
          <w:rFonts w:eastAsia="Times New Roman" w:cstheme="minorHAnsi"/>
          <w:i/>
          <w:iCs/>
          <w:kern w:val="0"/>
          <w:lang w:val="en-GB" w:eastAsia="en-GB"/>
          <w14:ligatures w14:val="none"/>
        </w:rPr>
        <w:t>Journal of Applied Animal Welfare Science</w:t>
      </w:r>
      <w:r w:rsidRPr="00AD255E">
        <w:rPr>
          <w:rFonts w:eastAsia="Times New Roman" w:cstheme="minorHAnsi"/>
          <w:kern w:val="0"/>
          <w:lang w:val="en-GB" w:eastAsia="en-GB"/>
          <w14:ligatures w14:val="none"/>
        </w:rPr>
        <w:t xml:space="preserve">, </w:t>
      </w:r>
      <w:r w:rsidRPr="00AD255E">
        <w:rPr>
          <w:rFonts w:eastAsia="Times New Roman" w:cstheme="minorHAnsi"/>
          <w:i/>
          <w:iCs/>
          <w:kern w:val="0"/>
          <w:lang w:val="en-GB" w:eastAsia="en-GB"/>
          <w14:ligatures w14:val="none"/>
        </w:rPr>
        <w:t>5</w:t>
      </w:r>
      <w:r w:rsidRPr="00AD255E">
        <w:rPr>
          <w:rFonts w:eastAsia="Times New Roman" w:cstheme="minorHAnsi"/>
          <w:kern w:val="0"/>
          <w:lang w:val="en-GB" w:eastAsia="en-GB"/>
          <w14:ligatures w14:val="none"/>
        </w:rPr>
        <w:t>(2), 111–124. https://doi.org/10.1207/S15327604JAWS0502_02</w:t>
      </w:r>
    </w:p>
    <w:p w14:paraId="5F2D4DE5" w14:textId="77777777" w:rsidR="00AD255E" w:rsidRPr="00AD255E" w:rsidRDefault="00AD255E" w:rsidP="00AD255E">
      <w:pPr>
        <w:spacing w:after="0" w:line="360" w:lineRule="auto"/>
        <w:ind w:hanging="240"/>
        <w:rPr>
          <w:rFonts w:eastAsia="Times New Roman" w:cstheme="minorHAnsi"/>
          <w:kern w:val="0"/>
          <w:lang w:val="en-GB" w:eastAsia="en-GB"/>
          <w14:ligatures w14:val="none"/>
        </w:rPr>
      </w:pPr>
      <w:proofErr w:type="spellStart"/>
      <w:r w:rsidRPr="00AD255E">
        <w:rPr>
          <w:rFonts w:eastAsia="Times New Roman" w:cstheme="minorHAnsi"/>
          <w:kern w:val="0"/>
          <w:lang w:val="de-DE" w:eastAsia="en-GB"/>
          <w14:ligatures w14:val="none"/>
        </w:rPr>
        <w:t>Mallapur</w:t>
      </w:r>
      <w:proofErr w:type="spellEnd"/>
      <w:r w:rsidRPr="00AD255E">
        <w:rPr>
          <w:rFonts w:eastAsia="Times New Roman" w:cstheme="minorHAnsi"/>
          <w:kern w:val="0"/>
          <w:lang w:val="de-DE" w:eastAsia="en-GB"/>
          <w14:ligatures w14:val="none"/>
        </w:rPr>
        <w:t xml:space="preserve">, A., Waran, N., &amp; Sinha, A. (2005). </w:t>
      </w:r>
      <w:r w:rsidRPr="00AD255E">
        <w:rPr>
          <w:rFonts w:eastAsia="Times New Roman" w:cstheme="minorHAnsi"/>
          <w:kern w:val="0"/>
          <w:lang w:val="en-GB" w:eastAsia="en-GB"/>
          <w14:ligatures w14:val="none"/>
        </w:rPr>
        <w:t xml:space="preserve">Use of Enclosure Space by Captive Lion-Tailed Macaques (Macaca </w:t>
      </w:r>
      <w:proofErr w:type="spellStart"/>
      <w:r w:rsidRPr="00AD255E">
        <w:rPr>
          <w:rFonts w:eastAsia="Times New Roman" w:cstheme="minorHAnsi"/>
          <w:kern w:val="0"/>
          <w:lang w:val="en-GB" w:eastAsia="en-GB"/>
          <w14:ligatures w14:val="none"/>
        </w:rPr>
        <w:t>silenus</w:t>
      </w:r>
      <w:proofErr w:type="spellEnd"/>
      <w:r w:rsidRPr="00AD255E">
        <w:rPr>
          <w:rFonts w:eastAsia="Times New Roman" w:cstheme="minorHAnsi"/>
          <w:kern w:val="0"/>
          <w:lang w:val="en-GB" w:eastAsia="en-GB"/>
          <w14:ligatures w14:val="none"/>
        </w:rPr>
        <w:t xml:space="preserve">) Housed in Indian Zoos. </w:t>
      </w:r>
      <w:r w:rsidRPr="00AD255E">
        <w:rPr>
          <w:rFonts w:eastAsia="Times New Roman" w:cstheme="minorHAnsi"/>
          <w:i/>
          <w:iCs/>
          <w:kern w:val="0"/>
          <w:lang w:val="en-GB" w:eastAsia="en-GB"/>
          <w14:ligatures w14:val="none"/>
        </w:rPr>
        <w:t>Journal of Applied Animal Welfare Science</w:t>
      </w:r>
      <w:r w:rsidRPr="00AD255E">
        <w:rPr>
          <w:rFonts w:eastAsia="Times New Roman" w:cstheme="minorHAnsi"/>
          <w:kern w:val="0"/>
          <w:lang w:val="en-GB" w:eastAsia="en-GB"/>
          <w14:ligatures w14:val="none"/>
        </w:rPr>
        <w:t xml:space="preserve">, </w:t>
      </w:r>
      <w:r w:rsidRPr="00AD255E">
        <w:rPr>
          <w:rFonts w:eastAsia="Times New Roman" w:cstheme="minorHAnsi"/>
          <w:i/>
          <w:iCs/>
          <w:kern w:val="0"/>
          <w:lang w:val="en-GB" w:eastAsia="en-GB"/>
          <w14:ligatures w14:val="none"/>
        </w:rPr>
        <w:t>8</w:t>
      </w:r>
      <w:r w:rsidRPr="00AD255E">
        <w:rPr>
          <w:rFonts w:eastAsia="Times New Roman" w:cstheme="minorHAnsi"/>
          <w:kern w:val="0"/>
          <w:lang w:val="en-GB" w:eastAsia="en-GB"/>
          <w14:ligatures w14:val="none"/>
        </w:rPr>
        <w:t>(3), 175–186. https://doi.org/10.1207/s15327604jaws0803_2</w:t>
      </w:r>
    </w:p>
    <w:p w14:paraId="6812460C" w14:textId="77777777" w:rsidR="00AD255E" w:rsidRPr="00AD255E" w:rsidRDefault="00AD255E" w:rsidP="00AD255E">
      <w:pPr>
        <w:spacing w:after="0" w:line="360" w:lineRule="auto"/>
        <w:ind w:hanging="240"/>
        <w:rPr>
          <w:rFonts w:eastAsia="Times New Roman" w:cstheme="minorHAnsi"/>
          <w:kern w:val="0"/>
          <w:lang w:val="en-GB" w:eastAsia="en-GB"/>
          <w14:ligatures w14:val="none"/>
        </w:rPr>
      </w:pPr>
      <w:r w:rsidRPr="00AD255E">
        <w:rPr>
          <w:rFonts w:eastAsia="Times New Roman" w:cstheme="minorHAnsi"/>
          <w:kern w:val="0"/>
          <w:lang w:val="en-GB" w:eastAsia="en-GB"/>
          <w14:ligatures w14:val="none"/>
        </w:rPr>
        <w:t xml:space="preserve">Maple, T. L., &amp; Finlay, T. W. (1987). Post-occupancy evaluation in the zoo. </w:t>
      </w:r>
      <w:r w:rsidRPr="00AD255E">
        <w:rPr>
          <w:rFonts w:eastAsia="Times New Roman" w:cstheme="minorHAnsi"/>
          <w:i/>
          <w:iCs/>
          <w:kern w:val="0"/>
          <w:lang w:val="en-GB" w:eastAsia="en-GB"/>
          <w14:ligatures w14:val="none"/>
        </w:rPr>
        <w:t>Applied Animal Behaviour Science</w:t>
      </w:r>
      <w:r w:rsidRPr="00AD255E">
        <w:rPr>
          <w:rFonts w:eastAsia="Times New Roman" w:cstheme="minorHAnsi"/>
          <w:kern w:val="0"/>
          <w:lang w:val="en-GB" w:eastAsia="en-GB"/>
          <w14:ligatures w14:val="none"/>
        </w:rPr>
        <w:t xml:space="preserve">, </w:t>
      </w:r>
      <w:r w:rsidRPr="00AD255E">
        <w:rPr>
          <w:rFonts w:eastAsia="Times New Roman" w:cstheme="minorHAnsi"/>
          <w:i/>
          <w:iCs/>
          <w:kern w:val="0"/>
          <w:lang w:val="en-GB" w:eastAsia="en-GB"/>
          <w14:ligatures w14:val="none"/>
        </w:rPr>
        <w:t>18</w:t>
      </w:r>
      <w:r w:rsidRPr="00AD255E">
        <w:rPr>
          <w:rFonts w:eastAsia="Times New Roman" w:cstheme="minorHAnsi"/>
          <w:kern w:val="0"/>
          <w:lang w:val="en-GB" w:eastAsia="en-GB"/>
          <w14:ligatures w14:val="none"/>
        </w:rPr>
        <w:t>(1), 5–18. https://doi.org/10.1016/0168-1591(87)90250-4</w:t>
      </w:r>
    </w:p>
    <w:p w14:paraId="384B4DF7" w14:textId="09E705B7" w:rsidR="00FF716E" w:rsidRDefault="00FF716E" w:rsidP="00AD255E">
      <w:pPr>
        <w:spacing w:after="0" w:line="360" w:lineRule="auto"/>
        <w:ind w:hanging="240"/>
        <w:rPr>
          <w:rFonts w:eastAsia="Times New Roman" w:cstheme="minorHAnsi"/>
          <w:kern w:val="0"/>
          <w:lang w:val="en-GB" w:eastAsia="en-GB"/>
          <w14:ligatures w14:val="none"/>
        </w:rPr>
      </w:pPr>
      <w:r w:rsidRPr="00FF716E">
        <w:rPr>
          <w:rFonts w:eastAsia="Times New Roman" w:cstheme="minorHAnsi"/>
          <w:kern w:val="0"/>
          <w:lang w:eastAsia="en-GB"/>
          <w14:ligatures w14:val="none"/>
        </w:rPr>
        <w:t>McConnell, H., Brereton, J., Rice, T., &amp; Rose, P. (2022). Do birds of a feather always flock together? Assessing differences in group and individual zoo enclosure usage by comparing commonly available methods. </w:t>
      </w:r>
      <w:r w:rsidRPr="00FF716E">
        <w:rPr>
          <w:rFonts w:eastAsia="Times New Roman" w:cstheme="minorHAnsi"/>
          <w:i/>
          <w:iCs/>
          <w:kern w:val="0"/>
          <w:lang w:eastAsia="en-GB"/>
          <w14:ligatures w14:val="none"/>
        </w:rPr>
        <w:t>Journal of Zoological and Botanical Gardens</w:t>
      </w:r>
      <w:r w:rsidRPr="00FF716E">
        <w:rPr>
          <w:rFonts w:eastAsia="Times New Roman" w:cstheme="minorHAnsi"/>
          <w:kern w:val="0"/>
          <w:lang w:eastAsia="en-GB"/>
          <w14:ligatures w14:val="none"/>
        </w:rPr>
        <w:t>, </w:t>
      </w:r>
      <w:r w:rsidRPr="00FF716E">
        <w:rPr>
          <w:rFonts w:eastAsia="Times New Roman" w:cstheme="minorHAnsi"/>
          <w:i/>
          <w:iCs/>
          <w:kern w:val="0"/>
          <w:lang w:eastAsia="en-GB"/>
          <w14:ligatures w14:val="none"/>
        </w:rPr>
        <w:t>3</w:t>
      </w:r>
      <w:r w:rsidRPr="00FF716E">
        <w:rPr>
          <w:rFonts w:eastAsia="Times New Roman" w:cstheme="minorHAnsi"/>
          <w:kern w:val="0"/>
          <w:lang w:eastAsia="en-GB"/>
          <w14:ligatures w14:val="none"/>
        </w:rPr>
        <w:t>(1), 71-88.</w:t>
      </w:r>
      <w:r>
        <w:rPr>
          <w:rFonts w:eastAsia="Times New Roman" w:cstheme="minorHAnsi"/>
          <w:kern w:val="0"/>
          <w:lang w:eastAsia="en-GB"/>
          <w14:ligatures w14:val="none"/>
        </w:rPr>
        <w:t xml:space="preserve"> </w:t>
      </w:r>
      <w:r w:rsidRPr="00FF716E">
        <w:rPr>
          <w:rFonts w:eastAsia="Times New Roman" w:cstheme="minorHAnsi"/>
          <w:kern w:val="0"/>
          <w:lang w:eastAsia="en-GB"/>
          <w14:ligatures w14:val="none"/>
        </w:rPr>
        <w:t>https://doi.org/10.3390/jzbg3010007</w:t>
      </w:r>
    </w:p>
    <w:p w14:paraId="20161DDE" w14:textId="5017B36D" w:rsidR="00AD255E" w:rsidRPr="00AD255E" w:rsidRDefault="00AD255E" w:rsidP="00AD255E">
      <w:pPr>
        <w:spacing w:after="0" w:line="360" w:lineRule="auto"/>
        <w:ind w:hanging="240"/>
        <w:rPr>
          <w:rFonts w:eastAsia="Times New Roman" w:cstheme="minorHAnsi"/>
          <w:kern w:val="0"/>
          <w:lang w:val="en-GB" w:eastAsia="en-GB"/>
          <w14:ligatures w14:val="none"/>
        </w:rPr>
      </w:pPr>
      <w:r w:rsidRPr="00AD255E">
        <w:rPr>
          <w:rFonts w:eastAsia="Times New Roman" w:cstheme="minorHAnsi"/>
          <w:kern w:val="0"/>
          <w:lang w:val="en-GB" w:eastAsia="en-GB"/>
          <w14:ligatures w14:val="none"/>
        </w:rPr>
        <w:t xml:space="preserve">Miller, L. J., </w:t>
      </w:r>
      <w:proofErr w:type="spellStart"/>
      <w:r w:rsidRPr="00AD255E">
        <w:rPr>
          <w:rFonts w:eastAsia="Times New Roman" w:cstheme="minorHAnsi"/>
          <w:kern w:val="0"/>
          <w:lang w:val="en-GB" w:eastAsia="en-GB"/>
          <w14:ligatures w14:val="none"/>
        </w:rPr>
        <w:t>Vicino</w:t>
      </w:r>
      <w:proofErr w:type="spellEnd"/>
      <w:r w:rsidRPr="00AD255E">
        <w:rPr>
          <w:rFonts w:eastAsia="Times New Roman" w:cstheme="minorHAnsi"/>
          <w:kern w:val="0"/>
          <w:lang w:val="en-GB" w:eastAsia="en-GB"/>
          <w14:ligatures w14:val="none"/>
        </w:rPr>
        <w:t xml:space="preserve">, G. A., </w:t>
      </w:r>
      <w:proofErr w:type="spellStart"/>
      <w:r w:rsidRPr="00AD255E">
        <w:rPr>
          <w:rFonts w:eastAsia="Times New Roman" w:cstheme="minorHAnsi"/>
          <w:kern w:val="0"/>
          <w:lang w:val="en-GB" w:eastAsia="en-GB"/>
          <w14:ligatures w14:val="none"/>
        </w:rPr>
        <w:t>Sheftel</w:t>
      </w:r>
      <w:proofErr w:type="spellEnd"/>
      <w:r w:rsidRPr="00AD255E">
        <w:rPr>
          <w:rFonts w:eastAsia="Times New Roman" w:cstheme="minorHAnsi"/>
          <w:kern w:val="0"/>
          <w:lang w:val="en-GB" w:eastAsia="en-GB"/>
          <w14:ligatures w14:val="none"/>
        </w:rPr>
        <w:t xml:space="preserve">, J., &amp; Lauderdale, L. K. (2020). </w:t>
      </w:r>
      <w:proofErr w:type="spellStart"/>
      <w:r w:rsidRPr="00AD255E">
        <w:rPr>
          <w:rFonts w:eastAsia="Times New Roman" w:cstheme="minorHAnsi"/>
          <w:kern w:val="0"/>
          <w:lang w:val="en-GB" w:eastAsia="en-GB"/>
          <w14:ligatures w14:val="none"/>
        </w:rPr>
        <w:t>Behavioral</w:t>
      </w:r>
      <w:proofErr w:type="spellEnd"/>
      <w:r w:rsidRPr="00AD255E">
        <w:rPr>
          <w:rFonts w:eastAsia="Times New Roman" w:cstheme="minorHAnsi"/>
          <w:kern w:val="0"/>
          <w:lang w:val="en-GB" w:eastAsia="en-GB"/>
          <w14:ligatures w14:val="none"/>
        </w:rPr>
        <w:t xml:space="preserve"> Diversity as a Potential Indicator of Positive Animal Welfare. </w:t>
      </w:r>
      <w:r w:rsidRPr="00AD255E">
        <w:rPr>
          <w:rFonts w:eastAsia="Times New Roman" w:cstheme="minorHAnsi"/>
          <w:i/>
          <w:iCs/>
          <w:kern w:val="0"/>
          <w:lang w:val="en-GB" w:eastAsia="en-GB"/>
          <w14:ligatures w14:val="none"/>
        </w:rPr>
        <w:t>Animals</w:t>
      </w:r>
      <w:r w:rsidRPr="00AD255E">
        <w:rPr>
          <w:rFonts w:eastAsia="Times New Roman" w:cstheme="minorHAnsi"/>
          <w:kern w:val="0"/>
          <w:lang w:val="en-GB" w:eastAsia="en-GB"/>
          <w14:ligatures w14:val="none"/>
        </w:rPr>
        <w:t xml:space="preserve">, </w:t>
      </w:r>
      <w:r w:rsidRPr="00AD255E">
        <w:rPr>
          <w:rFonts w:eastAsia="Times New Roman" w:cstheme="minorHAnsi"/>
          <w:i/>
          <w:iCs/>
          <w:kern w:val="0"/>
          <w:lang w:val="en-GB" w:eastAsia="en-GB"/>
          <w14:ligatures w14:val="none"/>
        </w:rPr>
        <w:t>10</w:t>
      </w:r>
      <w:r w:rsidRPr="00AD255E">
        <w:rPr>
          <w:rFonts w:eastAsia="Times New Roman" w:cstheme="minorHAnsi"/>
          <w:kern w:val="0"/>
          <w:lang w:val="en-GB" w:eastAsia="en-GB"/>
          <w14:ligatures w14:val="none"/>
        </w:rPr>
        <w:t>(7), 1211. https://doi.org/10.3390/ani10071211</w:t>
      </w:r>
    </w:p>
    <w:p w14:paraId="0B848985" w14:textId="77777777" w:rsidR="00AD255E" w:rsidRPr="00AD255E" w:rsidRDefault="00AD255E" w:rsidP="00AD255E">
      <w:pPr>
        <w:spacing w:after="0" w:line="360" w:lineRule="auto"/>
        <w:ind w:hanging="240"/>
        <w:rPr>
          <w:rFonts w:eastAsia="Times New Roman" w:cstheme="minorHAnsi"/>
          <w:kern w:val="0"/>
          <w:lang w:val="en-GB" w:eastAsia="en-GB"/>
          <w14:ligatures w14:val="none"/>
        </w:rPr>
      </w:pPr>
      <w:proofErr w:type="spellStart"/>
      <w:r w:rsidRPr="00AD255E">
        <w:rPr>
          <w:rFonts w:eastAsia="Times New Roman" w:cstheme="minorHAnsi"/>
          <w:kern w:val="0"/>
          <w:lang w:val="en-GB" w:eastAsia="en-GB"/>
          <w14:ligatures w14:val="none"/>
        </w:rPr>
        <w:lastRenderedPageBreak/>
        <w:t>Pianka</w:t>
      </w:r>
      <w:proofErr w:type="spellEnd"/>
      <w:r w:rsidRPr="00AD255E">
        <w:rPr>
          <w:rFonts w:eastAsia="Times New Roman" w:cstheme="minorHAnsi"/>
          <w:kern w:val="0"/>
          <w:lang w:val="en-GB" w:eastAsia="en-GB"/>
          <w14:ligatures w14:val="none"/>
        </w:rPr>
        <w:t xml:space="preserve">, E. R. (1973). The structure of Lizard Communities. </w:t>
      </w:r>
      <w:r w:rsidRPr="00AD255E">
        <w:rPr>
          <w:rFonts w:eastAsia="Times New Roman" w:cstheme="minorHAnsi"/>
          <w:i/>
          <w:iCs/>
          <w:kern w:val="0"/>
          <w:lang w:val="en-GB" w:eastAsia="en-GB"/>
          <w14:ligatures w14:val="none"/>
        </w:rPr>
        <w:t>Annual Review of Ecology and Systematics</w:t>
      </w:r>
      <w:r w:rsidRPr="00AD255E">
        <w:rPr>
          <w:rFonts w:eastAsia="Times New Roman" w:cstheme="minorHAnsi"/>
          <w:kern w:val="0"/>
          <w:lang w:val="en-GB" w:eastAsia="en-GB"/>
          <w14:ligatures w14:val="none"/>
        </w:rPr>
        <w:t xml:space="preserve">, </w:t>
      </w:r>
      <w:r w:rsidRPr="00AD255E">
        <w:rPr>
          <w:rFonts w:eastAsia="Times New Roman" w:cstheme="minorHAnsi"/>
          <w:i/>
          <w:iCs/>
          <w:kern w:val="0"/>
          <w:lang w:val="en-GB" w:eastAsia="en-GB"/>
          <w14:ligatures w14:val="none"/>
        </w:rPr>
        <w:t>4</w:t>
      </w:r>
      <w:r w:rsidRPr="00AD255E">
        <w:rPr>
          <w:rFonts w:eastAsia="Times New Roman" w:cstheme="minorHAnsi"/>
          <w:kern w:val="0"/>
          <w:lang w:val="en-GB" w:eastAsia="en-GB"/>
          <w14:ligatures w14:val="none"/>
        </w:rPr>
        <w:t>(1973), 53–74. https://www.jstor.org/stable/2096804#metadata_info_tab_contents</w:t>
      </w:r>
    </w:p>
    <w:p w14:paraId="769C6BCF" w14:textId="77777777" w:rsidR="00AD255E" w:rsidRPr="00AD255E" w:rsidRDefault="00AD255E" w:rsidP="00AD255E">
      <w:pPr>
        <w:spacing w:after="0" w:line="360" w:lineRule="auto"/>
        <w:ind w:hanging="240"/>
        <w:rPr>
          <w:rFonts w:eastAsia="Times New Roman" w:cstheme="minorHAnsi"/>
          <w:kern w:val="0"/>
          <w:lang w:val="en-GB" w:eastAsia="en-GB"/>
          <w14:ligatures w14:val="none"/>
        </w:rPr>
      </w:pPr>
      <w:r w:rsidRPr="00AD255E">
        <w:rPr>
          <w:rFonts w:eastAsia="Times New Roman" w:cstheme="minorHAnsi"/>
          <w:kern w:val="0"/>
          <w:lang w:val="en-GB" w:eastAsia="en-GB"/>
          <w14:ligatures w14:val="none"/>
        </w:rPr>
        <w:t xml:space="preserve">Plowman, A. B. (2003). A note on a modification of the spread of participation index allowing for unequal zones. </w:t>
      </w:r>
      <w:r w:rsidRPr="00AD255E">
        <w:rPr>
          <w:rFonts w:eastAsia="Times New Roman" w:cstheme="minorHAnsi"/>
          <w:i/>
          <w:iCs/>
          <w:kern w:val="0"/>
          <w:lang w:val="en-GB" w:eastAsia="en-GB"/>
          <w14:ligatures w14:val="none"/>
        </w:rPr>
        <w:t>Applied Animal Behaviour Science</w:t>
      </w:r>
      <w:r w:rsidRPr="00AD255E">
        <w:rPr>
          <w:rFonts w:eastAsia="Times New Roman" w:cstheme="minorHAnsi"/>
          <w:kern w:val="0"/>
          <w:lang w:val="en-GB" w:eastAsia="en-GB"/>
          <w14:ligatures w14:val="none"/>
        </w:rPr>
        <w:t xml:space="preserve">, </w:t>
      </w:r>
      <w:r w:rsidRPr="00AD255E">
        <w:rPr>
          <w:rFonts w:eastAsia="Times New Roman" w:cstheme="minorHAnsi"/>
          <w:i/>
          <w:iCs/>
          <w:kern w:val="0"/>
          <w:lang w:val="en-GB" w:eastAsia="en-GB"/>
          <w14:ligatures w14:val="none"/>
        </w:rPr>
        <w:t>83</w:t>
      </w:r>
      <w:r w:rsidRPr="00AD255E">
        <w:rPr>
          <w:rFonts w:eastAsia="Times New Roman" w:cstheme="minorHAnsi"/>
          <w:kern w:val="0"/>
          <w:lang w:val="en-GB" w:eastAsia="en-GB"/>
          <w14:ligatures w14:val="none"/>
        </w:rPr>
        <w:t>(4), 331–336. https://doi.org/10.1016/S0168-1591(03)00142-4</w:t>
      </w:r>
    </w:p>
    <w:p w14:paraId="69E0E2C0" w14:textId="77777777" w:rsidR="00AD255E" w:rsidRPr="00AD255E" w:rsidRDefault="00AD255E" w:rsidP="00AD255E">
      <w:pPr>
        <w:spacing w:after="0" w:line="360" w:lineRule="auto"/>
        <w:ind w:hanging="240"/>
        <w:rPr>
          <w:rFonts w:eastAsia="Times New Roman" w:cstheme="minorHAnsi"/>
          <w:kern w:val="0"/>
          <w:lang w:val="en-GB" w:eastAsia="en-GB"/>
          <w14:ligatures w14:val="none"/>
        </w:rPr>
      </w:pPr>
      <w:r w:rsidRPr="00AD255E">
        <w:rPr>
          <w:rFonts w:eastAsia="Times New Roman" w:cstheme="minorHAnsi"/>
          <w:kern w:val="0"/>
          <w:lang w:val="en-GB" w:eastAsia="en-GB"/>
          <w14:ligatures w14:val="none"/>
        </w:rPr>
        <w:t xml:space="preserve">Ross, S. R., Schapiro, S. J., Hau, J., &amp; Lukas, K. E. (2009). Space use as an indicator of enclosure appropriateness: A novel measure of captive animal welfare. </w:t>
      </w:r>
      <w:r w:rsidRPr="00AD255E">
        <w:rPr>
          <w:rFonts w:eastAsia="Times New Roman" w:cstheme="minorHAnsi"/>
          <w:i/>
          <w:iCs/>
          <w:kern w:val="0"/>
          <w:lang w:val="en-GB" w:eastAsia="en-GB"/>
          <w14:ligatures w14:val="none"/>
        </w:rPr>
        <w:t>Applied Animal Behaviour Science</w:t>
      </w:r>
      <w:r w:rsidRPr="00AD255E">
        <w:rPr>
          <w:rFonts w:eastAsia="Times New Roman" w:cstheme="minorHAnsi"/>
          <w:kern w:val="0"/>
          <w:lang w:val="en-GB" w:eastAsia="en-GB"/>
          <w14:ligatures w14:val="none"/>
        </w:rPr>
        <w:t xml:space="preserve">, </w:t>
      </w:r>
      <w:r w:rsidRPr="00AD255E">
        <w:rPr>
          <w:rFonts w:eastAsia="Times New Roman" w:cstheme="minorHAnsi"/>
          <w:i/>
          <w:iCs/>
          <w:kern w:val="0"/>
          <w:lang w:val="en-GB" w:eastAsia="en-GB"/>
          <w14:ligatures w14:val="none"/>
        </w:rPr>
        <w:t>121</w:t>
      </w:r>
      <w:r w:rsidRPr="00AD255E">
        <w:rPr>
          <w:rFonts w:eastAsia="Times New Roman" w:cstheme="minorHAnsi"/>
          <w:kern w:val="0"/>
          <w:lang w:val="en-GB" w:eastAsia="en-GB"/>
          <w14:ligatures w14:val="none"/>
        </w:rPr>
        <w:t>(1), 42–50. https://doi.org/10.1016/j.applanim.2009.08.007</w:t>
      </w:r>
    </w:p>
    <w:p w14:paraId="7367D802" w14:textId="77777777" w:rsidR="00AD255E" w:rsidRPr="00AD255E" w:rsidRDefault="00AD255E" w:rsidP="00AD255E">
      <w:pPr>
        <w:spacing w:after="0" w:line="360" w:lineRule="auto"/>
        <w:ind w:hanging="240"/>
        <w:rPr>
          <w:rFonts w:eastAsia="Times New Roman" w:cstheme="minorHAnsi"/>
          <w:kern w:val="0"/>
          <w:lang w:val="en-GB" w:eastAsia="en-GB"/>
          <w14:ligatures w14:val="none"/>
        </w:rPr>
      </w:pPr>
      <w:r w:rsidRPr="00AD255E">
        <w:rPr>
          <w:rFonts w:eastAsia="Times New Roman" w:cstheme="minorHAnsi"/>
          <w:kern w:val="0"/>
          <w:lang w:val="en-GB" w:eastAsia="en-GB"/>
          <w14:ligatures w14:val="none"/>
        </w:rPr>
        <w:t xml:space="preserve">Sarkis-Onofre, R., </w:t>
      </w:r>
      <w:proofErr w:type="spellStart"/>
      <w:r w:rsidRPr="00AD255E">
        <w:rPr>
          <w:rFonts w:eastAsia="Times New Roman" w:cstheme="minorHAnsi"/>
          <w:kern w:val="0"/>
          <w:lang w:val="en-GB" w:eastAsia="en-GB"/>
          <w14:ligatures w14:val="none"/>
        </w:rPr>
        <w:t>Catalá</w:t>
      </w:r>
      <w:proofErr w:type="spellEnd"/>
      <w:r w:rsidRPr="00AD255E">
        <w:rPr>
          <w:rFonts w:eastAsia="Times New Roman" w:cstheme="minorHAnsi"/>
          <w:kern w:val="0"/>
          <w:lang w:val="en-GB" w:eastAsia="en-GB"/>
          <w14:ligatures w14:val="none"/>
        </w:rPr>
        <w:t xml:space="preserve">-López, F., </w:t>
      </w:r>
      <w:proofErr w:type="spellStart"/>
      <w:r w:rsidRPr="00AD255E">
        <w:rPr>
          <w:rFonts w:eastAsia="Times New Roman" w:cstheme="minorHAnsi"/>
          <w:kern w:val="0"/>
          <w:lang w:val="en-GB" w:eastAsia="en-GB"/>
          <w14:ligatures w14:val="none"/>
        </w:rPr>
        <w:t>Aromataris</w:t>
      </w:r>
      <w:proofErr w:type="spellEnd"/>
      <w:r w:rsidRPr="00AD255E">
        <w:rPr>
          <w:rFonts w:eastAsia="Times New Roman" w:cstheme="minorHAnsi"/>
          <w:kern w:val="0"/>
          <w:lang w:val="en-GB" w:eastAsia="en-GB"/>
          <w14:ligatures w14:val="none"/>
        </w:rPr>
        <w:t xml:space="preserve">, E., &amp; Lockwood, C. (2021). How to properly use the PRISMA Statement. </w:t>
      </w:r>
      <w:r w:rsidRPr="00AD255E">
        <w:rPr>
          <w:rFonts w:eastAsia="Times New Roman" w:cstheme="minorHAnsi"/>
          <w:i/>
          <w:iCs/>
          <w:kern w:val="0"/>
          <w:lang w:val="en-GB" w:eastAsia="en-GB"/>
          <w14:ligatures w14:val="none"/>
        </w:rPr>
        <w:t>Systematic Reviews</w:t>
      </w:r>
      <w:r w:rsidRPr="00AD255E">
        <w:rPr>
          <w:rFonts w:eastAsia="Times New Roman" w:cstheme="minorHAnsi"/>
          <w:kern w:val="0"/>
          <w:lang w:val="en-GB" w:eastAsia="en-GB"/>
          <w14:ligatures w14:val="none"/>
        </w:rPr>
        <w:t xml:space="preserve">, </w:t>
      </w:r>
      <w:r w:rsidRPr="00AD255E">
        <w:rPr>
          <w:rFonts w:eastAsia="Times New Roman" w:cstheme="minorHAnsi"/>
          <w:i/>
          <w:iCs/>
          <w:kern w:val="0"/>
          <w:lang w:val="en-GB" w:eastAsia="en-GB"/>
          <w14:ligatures w14:val="none"/>
        </w:rPr>
        <w:t>10</w:t>
      </w:r>
      <w:r w:rsidRPr="00AD255E">
        <w:rPr>
          <w:rFonts w:eastAsia="Times New Roman" w:cstheme="minorHAnsi"/>
          <w:kern w:val="0"/>
          <w:lang w:val="en-GB" w:eastAsia="en-GB"/>
          <w14:ligatures w14:val="none"/>
        </w:rPr>
        <w:t>(1), 117. https://doi.org/10.1186/s13643-021-01671-z</w:t>
      </w:r>
    </w:p>
    <w:p w14:paraId="6B586C72" w14:textId="77777777" w:rsidR="003C718A" w:rsidRDefault="003C718A" w:rsidP="003C718A">
      <w:pPr>
        <w:spacing w:after="0" w:line="360" w:lineRule="auto"/>
        <w:ind w:hanging="240"/>
        <w:rPr>
          <w:rFonts w:eastAsia="Times New Roman" w:cstheme="minorHAnsi"/>
          <w:kern w:val="0"/>
          <w:lang w:val="en-GB" w:eastAsia="en-GB"/>
          <w14:ligatures w14:val="none"/>
        </w:rPr>
      </w:pPr>
      <w:bookmarkStart w:id="52" w:name="_Hlk173512259"/>
      <w:proofErr w:type="spellStart"/>
      <w:r w:rsidRPr="0044396C">
        <w:rPr>
          <w:rFonts w:eastAsia="Times New Roman" w:cstheme="minorHAnsi"/>
          <w:kern w:val="0"/>
          <w:lang w:val="de-DE" w:eastAsia="en-GB"/>
          <w14:ligatures w14:val="none"/>
        </w:rPr>
        <w:t>Sherwen</w:t>
      </w:r>
      <w:proofErr w:type="spellEnd"/>
      <w:r w:rsidRPr="0044396C">
        <w:rPr>
          <w:rFonts w:eastAsia="Times New Roman" w:cstheme="minorHAnsi"/>
          <w:kern w:val="0"/>
          <w:lang w:val="de-DE" w:eastAsia="en-GB"/>
          <w14:ligatures w14:val="none"/>
        </w:rPr>
        <w:t xml:space="preserve">, S. L., &amp; Fernandez, E. J. (2024). </w:t>
      </w:r>
      <w:r w:rsidRPr="00D06B79">
        <w:rPr>
          <w:rFonts w:eastAsia="Times New Roman" w:cstheme="minorHAnsi"/>
          <w:kern w:val="0"/>
          <w:lang w:eastAsia="en-GB"/>
          <w14:ligatures w14:val="none"/>
        </w:rPr>
        <w:t>Human–Animal Interactions in Zoos and Aquariums: Emerging themes and Next Steps. In </w:t>
      </w:r>
      <w:r w:rsidRPr="00D06B79">
        <w:rPr>
          <w:rFonts w:eastAsia="Times New Roman" w:cstheme="minorHAnsi"/>
          <w:i/>
          <w:iCs/>
          <w:kern w:val="0"/>
          <w:lang w:eastAsia="en-GB"/>
          <w14:ligatures w14:val="none"/>
        </w:rPr>
        <w:t>Human-Animal Interactions in Zoos: Integrating Science and Practice</w:t>
      </w:r>
      <w:r w:rsidRPr="00D06B79">
        <w:rPr>
          <w:rFonts w:eastAsia="Times New Roman" w:cstheme="minorHAnsi"/>
          <w:kern w:val="0"/>
          <w:lang w:eastAsia="en-GB"/>
          <w14:ligatures w14:val="none"/>
        </w:rPr>
        <w:t> (pp. 205-210). GB: CABI.</w:t>
      </w:r>
    </w:p>
    <w:bookmarkEnd w:id="52"/>
    <w:p w14:paraId="71D6B305" w14:textId="49C78FC8" w:rsidR="00AD255E" w:rsidRPr="00AD255E" w:rsidRDefault="00AD255E" w:rsidP="00AD255E">
      <w:pPr>
        <w:spacing w:after="0" w:line="360" w:lineRule="auto"/>
        <w:ind w:hanging="240"/>
        <w:rPr>
          <w:rFonts w:eastAsia="Times New Roman" w:cstheme="minorHAnsi"/>
          <w:kern w:val="0"/>
          <w:lang w:val="en-GB" w:eastAsia="en-GB"/>
          <w14:ligatures w14:val="none"/>
        </w:rPr>
      </w:pPr>
      <w:r w:rsidRPr="00AD255E">
        <w:rPr>
          <w:rFonts w:eastAsia="Times New Roman" w:cstheme="minorHAnsi"/>
          <w:kern w:val="0"/>
          <w:lang w:val="en-GB" w:eastAsia="en-GB"/>
          <w14:ligatures w14:val="none"/>
        </w:rPr>
        <w:t xml:space="preserve">Snyder, R. J., &amp; Barrett, L. P. (2023). </w:t>
      </w:r>
      <w:proofErr w:type="spellStart"/>
      <w:r w:rsidRPr="00AD255E">
        <w:rPr>
          <w:rFonts w:eastAsia="Times New Roman" w:cstheme="minorHAnsi"/>
          <w:kern w:val="0"/>
          <w:lang w:val="en-GB" w:eastAsia="en-GB"/>
          <w14:ligatures w14:val="none"/>
        </w:rPr>
        <w:t>Postoccupancy</w:t>
      </w:r>
      <w:proofErr w:type="spellEnd"/>
      <w:r w:rsidRPr="00AD255E">
        <w:rPr>
          <w:rFonts w:eastAsia="Times New Roman" w:cstheme="minorHAnsi"/>
          <w:kern w:val="0"/>
          <w:lang w:val="en-GB" w:eastAsia="en-GB"/>
          <w14:ligatures w14:val="none"/>
        </w:rPr>
        <w:t xml:space="preserve"> evaluation of staff, visitors, and three species of animals in a zoo setting. </w:t>
      </w:r>
      <w:r w:rsidRPr="00AD255E">
        <w:rPr>
          <w:rFonts w:eastAsia="Times New Roman" w:cstheme="minorHAnsi"/>
          <w:i/>
          <w:iCs/>
          <w:kern w:val="0"/>
          <w:lang w:val="en-GB" w:eastAsia="en-GB"/>
          <w14:ligatures w14:val="none"/>
        </w:rPr>
        <w:t>Zoo Biology</w:t>
      </w:r>
      <w:r w:rsidRPr="00AD255E">
        <w:rPr>
          <w:rFonts w:eastAsia="Times New Roman" w:cstheme="minorHAnsi"/>
          <w:kern w:val="0"/>
          <w:lang w:val="en-GB" w:eastAsia="en-GB"/>
          <w14:ligatures w14:val="none"/>
        </w:rPr>
        <w:t xml:space="preserve">, </w:t>
      </w:r>
      <w:r w:rsidRPr="00AD255E">
        <w:rPr>
          <w:rFonts w:eastAsia="Times New Roman" w:cstheme="minorHAnsi"/>
          <w:i/>
          <w:iCs/>
          <w:kern w:val="0"/>
          <w:lang w:val="en-GB" w:eastAsia="en-GB"/>
          <w14:ligatures w14:val="none"/>
        </w:rPr>
        <w:t>42</w:t>
      </w:r>
      <w:r w:rsidRPr="00AD255E">
        <w:rPr>
          <w:rFonts w:eastAsia="Times New Roman" w:cstheme="minorHAnsi"/>
          <w:kern w:val="0"/>
          <w:lang w:val="en-GB" w:eastAsia="en-GB"/>
          <w14:ligatures w14:val="none"/>
        </w:rPr>
        <w:t>(1), 75–85. https://doi.org/10.1002/zoo.21720</w:t>
      </w:r>
    </w:p>
    <w:p w14:paraId="549EAF0A" w14:textId="77777777" w:rsidR="00AD255E" w:rsidRPr="00AD255E" w:rsidRDefault="00AD255E" w:rsidP="00AD255E">
      <w:pPr>
        <w:spacing w:after="0" w:line="360" w:lineRule="auto"/>
        <w:ind w:hanging="240"/>
        <w:rPr>
          <w:rFonts w:eastAsia="Times New Roman" w:cstheme="minorHAnsi"/>
          <w:kern w:val="0"/>
          <w:lang w:val="en-GB" w:eastAsia="en-GB"/>
          <w14:ligatures w14:val="none"/>
        </w:rPr>
      </w:pPr>
      <w:proofErr w:type="spellStart"/>
      <w:r w:rsidRPr="00AD255E">
        <w:rPr>
          <w:rFonts w:eastAsia="Times New Roman" w:cstheme="minorHAnsi"/>
          <w:kern w:val="0"/>
          <w:lang w:val="en-GB" w:eastAsia="en-GB"/>
          <w14:ligatures w14:val="none"/>
        </w:rPr>
        <w:t>Vanderploeg</w:t>
      </w:r>
      <w:proofErr w:type="spellEnd"/>
      <w:r w:rsidRPr="00AD255E">
        <w:rPr>
          <w:rFonts w:eastAsia="Times New Roman" w:cstheme="minorHAnsi"/>
          <w:kern w:val="0"/>
          <w:lang w:val="en-GB" w:eastAsia="en-GB"/>
          <w14:ligatures w14:val="none"/>
        </w:rPr>
        <w:t xml:space="preserve">, H. A., &amp; </w:t>
      </w:r>
      <w:proofErr w:type="spellStart"/>
      <w:r w:rsidRPr="00AD255E">
        <w:rPr>
          <w:rFonts w:eastAsia="Times New Roman" w:cstheme="minorHAnsi"/>
          <w:kern w:val="0"/>
          <w:lang w:val="en-GB" w:eastAsia="en-GB"/>
          <w14:ligatures w14:val="none"/>
        </w:rPr>
        <w:t>Scavia</w:t>
      </w:r>
      <w:proofErr w:type="spellEnd"/>
      <w:r w:rsidRPr="00AD255E">
        <w:rPr>
          <w:rFonts w:eastAsia="Times New Roman" w:cstheme="minorHAnsi"/>
          <w:kern w:val="0"/>
          <w:lang w:val="en-GB" w:eastAsia="en-GB"/>
          <w14:ligatures w14:val="none"/>
        </w:rPr>
        <w:t xml:space="preserve">, D. (1979). Calculation and use of selectivity coefficients of feeding: Zooplankton grazing. </w:t>
      </w:r>
      <w:r w:rsidRPr="00AD255E">
        <w:rPr>
          <w:rFonts w:eastAsia="Times New Roman" w:cstheme="minorHAnsi"/>
          <w:i/>
          <w:iCs/>
          <w:kern w:val="0"/>
          <w:lang w:val="en-GB" w:eastAsia="en-GB"/>
          <w14:ligatures w14:val="none"/>
        </w:rPr>
        <w:t>Ecological Modelling</w:t>
      </w:r>
      <w:r w:rsidRPr="00AD255E">
        <w:rPr>
          <w:rFonts w:eastAsia="Times New Roman" w:cstheme="minorHAnsi"/>
          <w:kern w:val="0"/>
          <w:lang w:val="en-GB" w:eastAsia="en-GB"/>
          <w14:ligatures w14:val="none"/>
        </w:rPr>
        <w:t xml:space="preserve">, </w:t>
      </w:r>
      <w:r w:rsidRPr="00AD255E">
        <w:rPr>
          <w:rFonts w:eastAsia="Times New Roman" w:cstheme="minorHAnsi"/>
          <w:i/>
          <w:iCs/>
          <w:kern w:val="0"/>
          <w:lang w:val="en-GB" w:eastAsia="en-GB"/>
          <w14:ligatures w14:val="none"/>
        </w:rPr>
        <w:t>7</w:t>
      </w:r>
      <w:r w:rsidRPr="00AD255E">
        <w:rPr>
          <w:rFonts w:eastAsia="Times New Roman" w:cstheme="minorHAnsi"/>
          <w:kern w:val="0"/>
          <w:lang w:val="en-GB" w:eastAsia="en-GB"/>
          <w14:ligatures w14:val="none"/>
        </w:rPr>
        <w:t>(2), 135–149. https://doi.org/10.1016/0304-3800(79)90004-8</w:t>
      </w:r>
    </w:p>
    <w:p w14:paraId="66AE05F2" w14:textId="77777777" w:rsidR="00AD255E" w:rsidRPr="00AD255E" w:rsidRDefault="00AD255E" w:rsidP="00AD255E">
      <w:pPr>
        <w:spacing w:after="0" w:line="360" w:lineRule="auto"/>
        <w:ind w:hanging="240"/>
        <w:rPr>
          <w:rFonts w:eastAsia="Times New Roman" w:cstheme="minorHAnsi"/>
          <w:kern w:val="0"/>
          <w:lang w:val="en-GB" w:eastAsia="en-GB"/>
          <w14:ligatures w14:val="none"/>
        </w:rPr>
      </w:pPr>
      <w:r w:rsidRPr="00AD255E">
        <w:rPr>
          <w:rFonts w:eastAsia="Times New Roman" w:cstheme="minorHAnsi"/>
          <w:kern w:val="0"/>
          <w:lang w:val="en-GB" w:eastAsia="en-GB"/>
          <w14:ligatures w14:val="none"/>
        </w:rPr>
        <w:t xml:space="preserve">Warwick, C., Arena, P., Lindley, S., Jessop, M., &amp; Steedman, C. (2013). Assessing reptile welfare using behavioural criteria. </w:t>
      </w:r>
      <w:r w:rsidRPr="00AD255E">
        <w:rPr>
          <w:rFonts w:eastAsia="Times New Roman" w:cstheme="minorHAnsi"/>
          <w:i/>
          <w:iCs/>
          <w:kern w:val="0"/>
          <w:lang w:val="en-GB" w:eastAsia="en-GB"/>
          <w14:ligatures w14:val="none"/>
        </w:rPr>
        <w:t>In Practice</w:t>
      </w:r>
      <w:r w:rsidRPr="00AD255E">
        <w:rPr>
          <w:rFonts w:eastAsia="Times New Roman" w:cstheme="minorHAnsi"/>
          <w:kern w:val="0"/>
          <w:lang w:val="en-GB" w:eastAsia="en-GB"/>
          <w14:ligatures w14:val="none"/>
        </w:rPr>
        <w:t xml:space="preserve">, </w:t>
      </w:r>
      <w:r w:rsidRPr="00AD255E">
        <w:rPr>
          <w:rFonts w:eastAsia="Times New Roman" w:cstheme="minorHAnsi"/>
          <w:i/>
          <w:iCs/>
          <w:kern w:val="0"/>
          <w:lang w:val="en-GB" w:eastAsia="en-GB"/>
          <w14:ligatures w14:val="none"/>
        </w:rPr>
        <w:t>35</w:t>
      </w:r>
      <w:r w:rsidRPr="00AD255E">
        <w:rPr>
          <w:rFonts w:eastAsia="Times New Roman" w:cstheme="minorHAnsi"/>
          <w:kern w:val="0"/>
          <w:lang w:val="en-GB" w:eastAsia="en-GB"/>
          <w14:ligatures w14:val="none"/>
        </w:rPr>
        <w:t>(3), 123–131. https://doi.org/10.1136/inp.f1197</w:t>
      </w:r>
    </w:p>
    <w:p w14:paraId="045AB1F3" w14:textId="3ED4DCC4" w:rsidR="00FB12EA" w:rsidRPr="00AD255E" w:rsidRDefault="00FB12EA" w:rsidP="00AD255E">
      <w:pPr>
        <w:spacing w:line="360" w:lineRule="auto"/>
        <w:jc w:val="both"/>
        <w:rPr>
          <w:rFonts w:cstheme="minorHAnsi"/>
          <w:lang w:val="en-GB"/>
        </w:rPr>
      </w:pPr>
    </w:p>
    <w:sectPr w:rsidR="00FB12EA" w:rsidRPr="00AD255E" w:rsidSect="00F032F9">
      <w:headerReference w:type="default" r:id="rId21"/>
      <w:footerReference w:type="default" r:id="rId22"/>
      <w:pgSz w:w="11906" w:h="16838"/>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2" w:author="Eduardo Fernandez" w:date="2024-08-02T17:34:00Z" w:initials="EF">
    <w:p w14:paraId="6280D924" w14:textId="77777777" w:rsidR="00AE4C4B" w:rsidRDefault="00D956AB" w:rsidP="00AE4C4B">
      <w:pPr>
        <w:pStyle w:val="CommentText"/>
      </w:pPr>
      <w:r>
        <w:rPr>
          <w:rStyle w:val="CommentReference"/>
        </w:rPr>
        <w:annotationRef/>
      </w:r>
      <w:r w:rsidR="00AE4C4B">
        <w:t>Need a catchier title. Maybe put our application in the title, and then say:</w:t>
      </w:r>
      <w:r w:rsidR="00AE4C4B">
        <w:br/>
      </w:r>
      <w:r w:rsidR="00AE4C4B">
        <w:br/>
        <w:t>Incorporating the Enclosure MonitoR Use (EMU) App to ZooMonitor Observations.</w:t>
      </w:r>
      <w:r w:rsidR="00AE4C4B">
        <w:br/>
      </w:r>
      <w:r w:rsidR="00AE4C4B">
        <w:br/>
        <w:t>Also, I suppose we are submitting this as a technical report?</w:t>
      </w:r>
    </w:p>
  </w:comment>
  <w:comment w:id="7" w:author="Eduardo Fernandez" w:date="2024-08-02T15:21:00Z" w:initials="EF">
    <w:p w14:paraId="27D45631" w14:textId="610D74E5" w:rsidR="009D7CA6" w:rsidRDefault="001A63B7" w:rsidP="009D7CA6">
      <w:pPr>
        <w:pStyle w:val="CommentText"/>
      </w:pPr>
      <w:r>
        <w:rPr>
          <w:rStyle w:val="CommentReference"/>
        </w:rPr>
        <w:annotationRef/>
      </w:r>
      <w:r w:rsidR="009D7CA6">
        <w:t>If Jono gets to be the TukinatorzZz, it only seems fair James and I get our hiphop gangsta names too. I suggest:</w:t>
      </w:r>
      <w:r w:rsidR="009D7CA6">
        <w:br/>
      </w:r>
      <w:r w:rsidR="009D7CA6">
        <w:br/>
        <w:t>D.J. Jebby J.E.B.</w:t>
      </w:r>
      <w:r w:rsidR="009D7CA6">
        <w:br/>
      </w:r>
      <w:r w:rsidR="009D7CA6">
        <w:br/>
        <w:t>Li’l Dr.Edd.</w:t>
      </w:r>
    </w:p>
    <w:p w14:paraId="17FB4B61" w14:textId="77777777" w:rsidR="009D7CA6" w:rsidRDefault="009D7CA6" w:rsidP="009D7CA6">
      <w:pPr>
        <w:pStyle w:val="CommentText"/>
      </w:pPr>
    </w:p>
    <w:p w14:paraId="507B220E" w14:textId="77777777" w:rsidR="009D7CA6" w:rsidRDefault="009D7CA6" w:rsidP="009D7CA6">
      <w:pPr>
        <w:pStyle w:val="CommentText"/>
      </w:pPr>
      <w:r>
        <w:t xml:space="preserve">Word (to the Editors respective mothas). </w:t>
      </w:r>
    </w:p>
  </w:comment>
  <w:comment w:id="19" w:author="Eduardo Fernandez" w:date="2024-08-05T15:30:00Z" w:initials="EF">
    <w:p w14:paraId="5F1155AA" w14:textId="77777777" w:rsidR="0031254E" w:rsidRDefault="0031254E" w:rsidP="0031254E">
      <w:pPr>
        <w:pStyle w:val="CommentText"/>
      </w:pPr>
      <w:r>
        <w:rPr>
          <w:rStyle w:val="CommentReference"/>
        </w:rPr>
        <w:annotationRef/>
      </w:r>
      <w:r>
        <w:t>I think, to make the intro a bit more concise, this last part is not needed. The next section serves much of that function.</w:t>
      </w:r>
    </w:p>
  </w:comment>
  <w:comment w:id="20" w:author="James Brereton" w:date="2024-08-06T14:19:00Z" w:initials="JB">
    <w:p w14:paraId="5E60CDA6" w14:textId="77777777" w:rsidR="0044396C" w:rsidRDefault="0044396C" w:rsidP="0044396C">
      <w:pPr>
        <w:pStyle w:val="CommentText"/>
      </w:pPr>
      <w:r>
        <w:rPr>
          <w:rStyle w:val="CommentReference"/>
        </w:rPr>
        <w:annotationRef/>
      </w:r>
      <w:r>
        <w:t>I’ve taken out that last paragraph</w:t>
      </w:r>
    </w:p>
  </w:comment>
  <w:comment w:id="21" w:author="James Brereton [2]" w:date="2024-07-31T13:35:00Z" w:initials="JB">
    <w:p w14:paraId="3AA785A2" w14:textId="63536C6E" w:rsidR="00090692" w:rsidRDefault="00090692" w:rsidP="00090692">
      <w:pPr>
        <w:pStyle w:val="CommentText"/>
      </w:pPr>
      <w:r>
        <w:rPr>
          <w:rStyle w:val="CommentReference"/>
        </w:rPr>
        <w:annotationRef/>
      </w:r>
      <w:r>
        <w:t>Jono - is this the best link for the online version.</w:t>
      </w:r>
    </w:p>
    <w:p w14:paraId="7F4F6218" w14:textId="77777777" w:rsidR="00090692" w:rsidRDefault="00090692" w:rsidP="00090692">
      <w:pPr>
        <w:pStyle w:val="CommentText"/>
      </w:pPr>
      <w:r>
        <w:t>Maybe add a couple of lines here about the R version - will this be  a supplementary file or some code?</w:t>
      </w:r>
    </w:p>
  </w:comment>
  <w:comment w:id="22" w:author="Simon Tuke" w:date="2024-08-08T11:35:00Z" w:initials="ST">
    <w:p w14:paraId="66CE4731" w14:textId="77777777" w:rsidR="00547C85" w:rsidRDefault="00547C85" w:rsidP="00547C85">
      <w:r>
        <w:rPr>
          <w:rStyle w:val="CommentReference"/>
        </w:rPr>
        <w:annotationRef/>
      </w:r>
      <w:r>
        <w:rPr>
          <w:color w:val="000000"/>
          <w:sz w:val="20"/>
          <w:szCs w:val="20"/>
        </w:rPr>
        <w:t xml:space="preserve">This is best for the app. I have added some lines and a link for the package at the end of this section. </w:t>
      </w:r>
    </w:p>
  </w:comment>
  <w:comment w:id="29" w:author="Eduardo Fernandez" w:date="2024-08-06T12:47:00Z" w:initials="EF">
    <w:p w14:paraId="450F562E" w14:textId="457B416D" w:rsidR="007818B5" w:rsidRDefault="007818B5" w:rsidP="007818B5">
      <w:pPr>
        <w:pStyle w:val="CommentText"/>
      </w:pPr>
      <w:r>
        <w:rPr>
          <w:rStyle w:val="CommentReference"/>
        </w:rPr>
        <w:annotationRef/>
      </w:r>
      <w:r>
        <w:t>Question: I’m okay with just saying “EMU”, but should we say “the EMU app” instead? Or are both okay to say?</w:t>
      </w:r>
    </w:p>
  </w:comment>
  <w:comment w:id="30" w:author="James Brereton" w:date="2024-08-06T14:20:00Z" w:initials="JB">
    <w:p w14:paraId="49F31267" w14:textId="77777777" w:rsidR="0044396C" w:rsidRDefault="0044396C" w:rsidP="0044396C">
      <w:pPr>
        <w:pStyle w:val="CommentText"/>
      </w:pPr>
      <w:r>
        <w:rPr>
          <w:rStyle w:val="CommentReference"/>
        </w:rPr>
        <w:annotationRef/>
      </w:r>
      <w:r>
        <w:t>I’ll standardise to the EMU app for now</w:t>
      </w:r>
      <w:r>
        <w:br/>
      </w:r>
    </w:p>
  </w:comment>
  <w:comment w:id="31" w:author="James Brereton" w:date="2024-08-06T14:22:00Z" w:initials="JB">
    <w:p w14:paraId="74D5219B" w14:textId="77777777" w:rsidR="0044396C" w:rsidRDefault="0044396C" w:rsidP="0044396C">
      <w:pPr>
        <w:pStyle w:val="CommentText"/>
      </w:pPr>
      <w:r>
        <w:rPr>
          <w:rStyle w:val="CommentReference"/>
        </w:rPr>
        <w:annotationRef/>
      </w:r>
      <w:r>
        <w:t>On second thoughts, I’ve standardised to EMU. Saves us a grand total of three words each time we use the term</w:t>
      </w:r>
    </w:p>
  </w:comment>
  <w:comment w:id="43" w:author="Eduardo Fernandez" w:date="2024-08-06T14:28:00Z" w:initials="EF">
    <w:p w14:paraId="1DD584C7" w14:textId="77777777" w:rsidR="004354A3" w:rsidRDefault="004354A3" w:rsidP="004354A3">
      <w:pPr>
        <w:pStyle w:val="CommentText"/>
      </w:pPr>
      <w:r>
        <w:rPr>
          <w:rStyle w:val="CommentReference"/>
        </w:rPr>
        <w:annotationRef/>
      </w:r>
      <w:r>
        <w:t>Another question: Do we more generally say ‘SPI’, stick with ‘Modified SPI’, or say ‘both SPI forms’? We should be consistent about this throughout the document.</w:t>
      </w:r>
    </w:p>
  </w:comment>
  <w:comment w:id="44" w:author="James Brereton" w:date="2024-08-06T14:26:00Z" w:initials="JB">
    <w:p w14:paraId="09A5D77F" w14:textId="77777777" w:rsidR="001A4DE7" w:rsidRDefault="001A4DE7" w:rsidP="001A4DE7">
      <w:pPr>
        <w:pStyle w:val="CommentText"/>
      </w:pPr>
      <w:r>
        <w:rPr>
          <w:rStyle w:val="CommentReference"/>
        </w:rPr>
        <w:annotationRef/>
      </w:r>
      <w:r>
        <w:t>Good point - adjusted to mSPI throughout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280D924" w15:done="0"/>
  <w15:commentEx w15:paraId="507B220E" w15:done="0"/>
  <w15:commentEx w15:paraId="5F1155AA" w15:done="0"/>
  <w15:commentEx w15:paraId="5E60CDA6" w15:paraIdParent="5F1155AA" w15:done="0"/>
  <w15:commentEx w15:paraId="7F4F6218" w15:done="0"/>
  <w15:commentEx w15:paraId="66CE4731" w15:paraIdParent="7F4F6218" w15:done="0"/>
  <w15:commentEx w15:paraId="450F562E" w15:done="0"/>
  <w15:commentEx w15:paraId="49F31267" w15:paraIdParent="450F562E" w15:done="0"/>
  <w15:commentEx w15:paraId="74D5219B" w15:paraIdParent="450F562E" w15:done="0"/>
  <w15:commentEx w15:paraId="1DD584C7" w15:done="0"/>
  <w15:commentEx w15:paraId="09A5D77F" w15:paraIdParent="1DD584C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3367380" w16cex:dateUtc="2024-08-02T08:04:00Z"/>
  <w16cex:commentExtensible w16cex:durableId="42F0F257" w16cex:dateUtc="2024-08-02T05:51:00Z"/>
  <w16cex:commentExtensible w16cex:durableId="3C8F4D7A" w16cex:dateUtc="2024-08-05T06:00:00Z"/>
  <w16cex:commentExtensible w16cex:durableId="722A68B0" w16cex:dateUtc="2024-08-06T13:19:00Z"/>
  <w16cex:commentExtensible w16cex:durableId="6A83349C" w16cex:dateUtc="2024-07-31T12:35:00Z"/>
  <w16cex:commentExtensible w16cex:durableId="52BD7FE0" w16cex:dateUtc="2024-08-08T02:05:00Z"/>
  <w16cex:commentExtensible w16cex:durableId="609BB393" w16cex:dateUtc="2024-08-06T03:17:00Z"/>
  <w16cex:commentExtensible w16cex:durableId="364103DB" w16cex:dateUtc="2024-08-06T13:20:00Z"/>
  <w16cex:commentExtensible w16cex:durableId="5B0B171A" w16cex:dateUtc="2024-08-06T13:22:00Z"/>
  <w16cex:commentExtensible w16cex:durableId="0532BCA0" w16cex:dateUtc="2024-08-06T04:58:00Z"/>
  <w16cex:commentExtensible w16cex:durableId="63E54FD9" w16cex:dateUtc="2024-08-06T13: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280D924" w16cid:durableId="33367380"/>
  <w16cid:commentId w16cid:paraId="507B220E" w16cid:durableId="42F0F257"/>
  <w16cid:commentId w16cid:paraId="5F1155AA" w16cid:durableId="3C8F4D7A"/>
  <w16cid:commentId w16cid:paraId="5E60CDA6" w16cid:durableId="722A68B0"/>
  <w16cid:commentId w16cid:paraId="7F4F6218" w16cid:durableId="6A83349C"/>
  <w16cid:commentId w16cid:paraId="66CE4731" w16cid:durableId="52BD7FE0"/>
  <w16cid:commentId w16cid:paraId="450F562E" w16cid:durableId="609BB393"/>
  <w16cid:commentId w16cid:paraId="49F31267" w16cid:durableId="364103DB"/>
  <w16cid:commentId w16cid:paraId="74D5219B" w16cid:durableId="5B0B171A"/>
  <w16cid:commentId w16cid:paraId="1DD584C7" w16cid:durableId="0532BCA0"/>
  <w16cid:commentId w16cid:paraId="09A5D77F" w16cid:durableId="63E54FD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103F39" w14:textId="77777777" w:rsidR="0020281D" w:rsidRPr="00D711A6" w:rsidRDefault="0020281D" w:rsidP="00671DB0">
      <w:pPr>
        <w:spacing w:after="0" w:line="240" w:lineRule="auto"/>
      </w:pPr>
      <w:r w:rsidRPr="00D711A6">
        <w:separator/>
      </w:r>
    </w:p>
  </w:endnote>
  <w:endnote w:type="continuationSeparator" w:id="0">
    <w:p w14:paraId="0EF0A903" w14:textId="77777777" w:rsidR="0020281D" w:rsidRPr="00D711A6" w:rsidRDefault="0020281D" w:rsidP="00671DB0">
      <w:pPr>
        <w:spacing w:after="0" w:line="240" w:lineRule="auto"/>
      </w:pPr>
      <w:r w:rsidRPr="00D711A6">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3308007"/>
      <w:docPartObj>
        <w:docPartGallery w:val="Page Numbers (Bottom of Page)"/>
        <w:docPartUnique/>
      </w:docPartObj>
    </w:sdtPr>
    <w:sdtContent>
      <w:p w14:paraId="38CF3DFB" w14:textId="16AD64C9" w:rsidR="00671DB0" w:rsidRPr="00D711A6" w:rsidRDefault="00671DB0">
        <w:pPr>
          <w:pStyle w:val="Footer"/>
        </w:pPr>
        <w:r w:rsidRPr="00D711A6">
          <w:fldChar w:fldCharType="begin"/>
        </w:r>
        <w:r w:rsidRPr="00D711A6">
          <w:instrText xml:space="preserve"> PAGE   \* MERGEFORMAT </w:instrText>
        </w:r>
        <w:r w:rsidRPr="00D711A6">
          <w:fldChar w:fldCharType="separate"/>
        </w:r>
        <w:r w:rsidRPr="00D711A6">
          <w:t>2</w:t>
        </w:r>
        <w:r w:rsidRPr="00D711A6">
          <w:fldChar w:fldCharType="end"/>
        </w:r>
      </w:p>
    </w:sdtContent>
  </w:sdt>
  <w:p w14:paraId="4759BD4A" w14:textId="77777777" w:rsidR="00671DB0" w:rsidRPr="00D711A6" w:rsidRDefault="00671D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440D95" w14:textId="77777777" w:rsidR="0020281D" w:rsidRPr="00D711A6" w:rsidRDefault="0020281D" w:rsidP="00671DB0">
      <w:pPr>
        <w:spacing w:after="0" w:line="240" w:lineRule="auto"/>
      </w:pPr>
      <w:r w:rsidRPr="00D711A6">
        <w:separator/>
      </w:r>
    </w:p>
  </w:footnote>
  <w:footnote w:type="continuationSeparator" w:id="0">
    <w:p w14:paraId="04F3DDB0" w14:textId="77777777" w:rsidR="0020281D" w:rsidRPr="00D711A6" w:rsidRDefault="0020281D" w:rsidP="00671DB0">
      <w:pPr>
        <w:spacing w:after="0" w:line="240" w:lineRule="auto"/>
      </w:pPr>
      <w:r w:rsidRPr="00D711A6">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FF640A" w14:textId="1A796148" w:rsidR="00AD255E" w:rsidRDefault="00AD255E">
    <w:pPr>
      <w:pStyle w:val="Header"/>
    </w:pPr>
    <w:r>
      <w:t xml:space="preserve">Brereton                                                                                             </w:t>
    </w:r>
    <w:r w:rsidRPr="00AD255E">
      <w:rPr>
        <w:i/>
        <w:iCs/>
      </w:rPr>
      <w:t xml:space="preserve">EMU, a new enclosure </w:t>
    </w:r>
    <w:proofErr w:type="gramStart"/>
    <w:r w:rsidRPr="00AD255E">
      <w:rPr>
        <w:i/>
        <w:iCs/>
      </w:rPr>
      <w:t>use</w:t>
    </w:r>
    <w:proofErr w:type="gramEnd"/>
    <w:r w:rsidRPr="00AD255E">
      <w:rPr>
        <w:i/>
        <w:iCs/>
      </w:rPr>
      <w:t xml:space="preserve"> analysis tool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6D1A70"/>
    <w:multiLevelType w:val="multilevel"/>
    <w:tmpl w:val="792C0AE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34B71C37"/>
    <w:multiLevelType w:val="hybridMultilevel"/>
    <w:tmpl w:val="591867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5BF0EA4"/>
    <w:multiLevelType w:val="multilevel"/>
    <w:tmpl w:val="792C0AE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35C21753"/>
    <w:multiLevelType w:val="hybridMultilevel"/>
    <w:tmpl w:val="1E7E51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F5C5E76"/>
    <w:multiLevelType w:val="hybridMultilevel"/>
    <w:tmpl w:val="35AC90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5E7032A"/>
    <w:multiLevelType w:val="multilevel"/>
    <w:tmpl w:val="792C0AE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48F10CFF"/>
    <w:multiLevelType w:val="hybridMultilevel"/>
    <w:tmpl w:val="A2EEF4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75452490">
    <w:abstractNumId w:val="0"/>
  </w:num>
  <w:num w:numId="2" w16cid:durableId="1457024986">
    <w:abstractNumId w:val="6"/>
  </w:num>
  <w:num w:numId="3" w16cid:durableId="414939842">
    <w:abstractNumId w:val="5"/>
  </w:num>
  <w:num w:numId="4" w16cid:durableId="1747804292">
    <w:abstractNumId w:val="2"/>
  </w:num>
  <w:num w:numId="5" w16cid:durableId="1568804395">
    <w:abstractNumId w:val="4"/>
  </w:num>
  <w:num w:numId="6" w16cid:durableId="1513569431">
    <w:abstractNumId w:val="1"/>
  </w:num>
  <w:num w:numId="7" w16cid:durableId="2024473881">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ames Brereton">
    <w15:presenceInfo w15:providerId="AD" w15:userId="S::JBrereton@sparsholt.ac.uk::b073e445-9935-40b6-8f51-ecaccb2561ae"/>
  </w15:person>
  <w15:person w15:author="Eduardo Fernandez">
    <w15:presenceInfo w15:providerId="AD" w15:userId="S::a1228282@adelaide.edu.au::5d18e788-1006-4f65-b67d-ae6ce05d53be"/>
  </w15:person>
  <w15:person w15:author="James Brereton [2]">
    <w15:presenceInfo w15:providerId="None" w15:userId="James Brereton"/>
  </w15:person>
  <w15:person w15:author="Simon Tuke">
    <w15:presenceInfo w15:providerId="AD" w15:userId="S::a1078881@adelaide.edu.au::f2f9eda8-051f-4368-a4a0-c13b4d30cda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974"/>
    <w:rsid w:val="0000599C"/>
    <w:rsid w:val="00010D40"/>
    <w:rsid w:val="00011583"/>
    <w:rsid w:val="00016B4D"/>
    <w:rsid w:val="000268A8"/>
    <w:rsid w:val="0004367A"/>
    <w:rsid w:val="000579F8"/>
    <w:rsid w:val="00071BEB"/>
    <w:rsid w:val="00090692"/>
    <w:rsid w:val="000F0F63"/>
    <w:rsid w:val="000F3B10"/>
    <w:rsid w:val="00107E2A"/>
    <w:rsid w:val="00123310"/>
    <w:rsid w:val="001506BD"/>
    <w:rsid w:val="00175D36"/>
    <w:rsid w:val="00181794"/>
    <w:rsid w:val="00195CBF"/>
    <w:rsid w:val="001A2518"/>
    <w:rsid w:val="001A4659"/>
    <w:rsid w:val="001A4DE7"/>
    <w:rsid w:val="001A5E91"/>
    <w:rsid w:val="001A5F95"/>
    <w:rsid w:val="001A63B7"/>
    <w:rsid w:val="001B6BAE"/>
    <w:rsid w:val="001C44D6"/>
    <w:rsid w:val="001D37C1"/>
    <w:rsid w:val="001E7351"/>
    <w:rsid w:val="001F3B90"/>
    <w:rsid w:val="001F723F"/>
    <w:rsid w:val="0020281D"/>
    <w:rsid w:val="00206BC2"/>
    <w:rsid w:val="00207641"/>
    <w:rsid w:val="00211372"/>
    <w:rsid w:val="00214A1E"/>
    <w:rsid w:val="002363E3"/>
    <w:rsid w:val="002B5DC4"/>
    <w:rsid w:val="002D4CD6"/>
    <w:rsid w:val="00310DCF"/>
    <w:rsid w:val="0031254E"/>
    <w:rsid w:val="00322D39"/>
    <w:rsid w:val="00347063"/>
    <w:rsid w:val="003654E2"/>
    <w:rsid w:val="00381B9C"/>
    <w:rsid w:val="00386D81"/>
    <w:rsid w:val="003924C2"/>
    <w:rsid w:val="0039448F"/>
    <w:rsid w:val="003A4732"/>
    <w:rsid w:val="003B450C"/>
    <w:rsid w:val="003C718A"/>
    <w:rsid w:val="003E1CB6"/>
    <w:rsid w:val="003E6877"/>
    <w:rsid w:val="003F4897"/>
    <w:rsid w:val="004107D1"/>
    <w:rsid w:val="00414F75"/>
    <w:rsid w:val="004253DB"/>
    <w:rsid w:val="00434824"/>
    <w:rsid w:val="004354A3"/>
    <w:rsid w:val="0044396C"/>
    <w:rsid w:val="00451567"/>
    <w:rsid w:val="00463CD1"/>
    <w:rsid w:val="004653D0"/>
    <w:rsid w:val="00470CBE"/>
    <w:rsid w:val="00473D7B"/>
    <w:rsid w:val="00491F1E"/>
    <w:rsid w:val="004A5A77"/>
    <w:rsid w:val="004E55E4"/>
    <w:rsid w:val="004E67DF"/>
    <w:rsid w:val="004F0D01"/>
    <w:rsid w:val="004F7D58"/>
    <w:rsid w:val="00504582"/>
    <w:rsid w:val="005264C7"/>
    <w:rsid w:val="0053291B"/>
    <w:rsid w:val="0053643E"/>
    <w:rsid w:val="00544FB8"/>
    <w:rsid w:val="00547C85"/>
    <w:rsid w:val="00567B77"/>
    <w:rsid w:val="00571614"/>
    <w:rsid w:val="00583BFF"/>
    <w:rsid w:val="005D5109"/>
    <w:rsid w:val="005E57E7"/>
    <w:rsid w:val="005F31B7"/>
    <w:rsid w:val="00614A08"/>
    <w:rsid w:val="00635400"/>
    <w:rsid w:val="00641D85"/>
    <w:rsid w:val="006438EF"/>
    <w:rsid w:val="0065606C"/>
    <w:rsid w:val="00665CC6"/>
    <w:rsid w:val="006708C3"/>
    <w:rsid w:val="00671DB0"/>
    <w:rsid w:val="006755B8"/>
    <w:rsid w:val="006A7DAF"/>
    <w:rsid w:val="006E6032"/>
    <w:rsid w:val="006E79A5"/>
    <w:rsid w:val="00735FE4"/>
    <w:rsid w:val="00737C14"/>
    <w:rsid w:val="00741C30"/>
    <w:rsid w:val="007552A0"/>
    <w:rsid w:val="007818B5"/>
    <w:rsid w:val="007A4B5E"/>
    <w:rsid w:val="007A6388"/>
    <w:rsid w:val="007B2286"/>
    <w:rsid w:val="007B2A6A"/>
    <w:rsid w:val="007D1E29"/>
    <w:rsid w:val="007E0A67"/>
    <w:rsid w:val="007F1B30"/>
    <w:rsid w:val="00810E5E"/>
    <w:rsid w:val="0082686B"/>
    <w:rsid w:val="00836D17"/>
    <w:rsid w:val="00846E8B"/>
    <w:rsid w:val="008517A3"/>
    <w:rsid w:val="00853103"/>
    <w:rsid w:val="00895B87"/>
    <w:rsid w:val="008B3E70"/>
    <w:rsid w:val="008E4C55"/>
    <w:rsid w:val="008E63F6"/>
    <w:rsid w:val="00900DB0"/>
    <w:rsid w:val="009133FC"/>
    <w:rsid w:val="00921B01"/>
    <w:rsid w:val="00946E1A"/>
    <w:rsid w:val="00957D2D"/>
    <w:rsid w:val="00964968"/>
    <w:rsid w:val="00987C9D"/>
    <w:rsid w:val="009B5720"/>
    <w:rsid w:val="009D7CA6"/>
    <w:rsid w:val="009F5C91"/>
    <w:rsid w:val="00A024D7"/>
    <w:rsid w:val="00A13F6E"/>
    <w:rsid w:val="00A52689"/>
    <w:rsid w:val="00AA6C53"/>
    <w:rsid w:val="00AB544D"/>
    <w:rsid w:val="00AC5604"/>
    <w:rsid w:val="00AD255E"/>
    <w:rsid w:val="00AE3974"/>
    <w:rsid w:val="00AE4C4B"/>
    <w:rsid w:val="00B000C8"/>
    <w:rsid w:val="00B35935"/>
    <w:rsid w:val="00B42297"/>
    <w:rsid w:val="00B5490C"/>
    <w:rsid w:val="00B55B97"/>
    <w:rsid w:val="00B70FBA"/>
    <w:rsid w:val="00B77786"/>
    <w:rsid w:val="00B83165"/>
    <w:rsid w:val="00B932E0"/>
    <w:rsid w:val="00BA5815"/>
    <w:rsid w:val="00BF5CF2"/>
    <w:rsid w:val="00C11708"/>
    <w:rsid w:val="00C2186E"/>
    <w:rsid w:val="00C57FF6"/>
    <w:rsid w:val="00C6675B"/>
    <w:rsid w:val="00C72C29"/>
    <w:rsid w:val="00C812B1"/>
    <w:rsid w:val="00CB6E73"/>
    <w:rsid w:val="00CB7D5B"/>
    <w:rsid w:val="00D03DE9"/>
    <w:rsid w:val="00D06B79"/>
    <w:rsid w:val="00D12B46"/>
    <w:rsid w:val="00D41E26"/>
    <w:rsid w:val="00D476AE"/>
    <w:rsid w:val="00D549E3"/>
    <w:rsid w:val="00D70893"/>
    <w:rsid w:val="00D711A6"/>
    <w:rsid w:val="00D77822"/>
    <w:rsid w:val="00D823AF"/>
    <w:rsid w:val="00D92DCA"/>
    <w:rsid w:val="00D956AB"/>
    <w:rsid w:val="00DB0044"/>
    <w:rsid w:val="00DC1678"/>
    <w:rsid w:val="00DC2804"/>
    <w:rsid w:val="00DE32FC"/>
    <w:rsid w:val="00E12C2F"/>
    <w:rsid w:val="00E37FA8"/>
    <w:rsid w:val="00E50F58"/>
    <w:rsid w:val="00EB14D7"/>
    <w:rsid w:val="00EB6D29"/>
    <w:rsid w:val="00EC2CFF"/>
    <w:rsid w:val="00EC7CA6"/>
    <w:rsid w:val="00ED17D6"/>
    <w:rsid w:val="00ED43DB"/>
    <w:rsid w:val="00EE05B7"/>
    <w:rsid w:val="00EE2813"/>
    <w:rsid w:val="00EE7D17"/>
    <w:rsid w:val="00F014C4"/>
    <w:rsid w:val="00F032F9"/>
    <w:rsid w:val="00F14147"/>
    <w:rsid w:val="00F21108"/>
    <w:rsid w:val="00F34590"/>
    <w:rsid w:val="00F373DC"/>
    <w:rsid w:val="00F5408B"/>
    <w:rsid w:val="00F556D2"/>
    <w:rsid w:val="00F577DA"/>
    <w:rsid w:val="00F74A8F"/>
    <w:rsid w:val="00F96C1D"/>
    <w:rsid w:val="00FA0C1E"/>
    <w:rsid w:val="00FA2227"/>
    <w:rsid w:val="00FB12EA"/>
    <w:rsid w:val="00FC3963"/>
    <w:rsid w:val="00FC6EA8"/>
    <w:rsid w:val="00FD5EF6"/>
    <w:rsid w:val="00FF67D5"/>
    <w:rsid w:val="00FF71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4CA42"/>
  <w15:chartTrackingRefBased/>
  <w15:docId w15:val="{6E6B3412-58EE-4100-9594-C8E41AD03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526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836D17"/>
    <w:pPr>
      <w:spacing w:after="0" w:line="480" w:lineRule="auto"/>
      <w:ind w:left="720" w:hanging="720"/>
    </w:pPr>
  </w:style>
  <w:style w:type="character" w:styleId="LineNumber">
    <w:name w:val="line number"/>
    <w:basedOn w:val="DefaultParagraphFont"/>
    <w:uiPriority w:val="99"/>
    <w:semiHidden/>
    <w:unhideWhenUsed/>
    <w:rsid w:val="00F032F9"/>
  </w:style>
  <w:style w:type="character" w:styleId="Hyperlink">
    <w:name w:val="Hyperlink"/>
    <w:basedOn w:val="DefaultParagraphFont"/>
    <w:uiPriority w:val="99"/>
    <w:unhideWhenUsed/>
    <w:rsid w:val="00A13F6E"/>
    <w:rPr>
      <w:color w:val="0563C1" w:themeColor="hyperlink"/>
      <w:u w:val="single"/>
    </w:rPr>
  </w:style>
  <w:style w:type="character" w:styleId="UnresolvedMention">
    <w:name w:val="Unresolved Mention"/>
    <w:basedOn w:val="DefaultParagraphFont"/>
    <w:uiPriority w:val="99"/>
    <w:semiHidden/>
    <w:unhideWhenUsed/>
    <w:rsid w:val="00A13F6E"/>
    <w:rPr>
      <w:color w:val="605E5C"/>
      <w:shd w:val="clear" w:color="auto" w:fill="E1DFDD"/>
    </w:rPr>
  </w:style>
  <w:style w:type="paragraph" w:styleId="Header">
    <w:name w:val="header"/>
    <w:basedOn w:val="Normal"/>
    <w:link w:val="HeaderChar"/>
    <w:uiPriority w:val="99"/>
    <w:unhideWhenUsed/>
    <w:rsid w:val="00671D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1DB0"/>
  </w:style>
  <w:style w:type="paragraph" w:styleId="Footer">
    <w:name w:val="footer"/>
    <w:basedOn w:val="Normal"/>
    <w:link w:val="FooterChar"/>
    <w:uiPriority w:val="99"/>
    <w:unhideWhenUsed/>
    <w:rsid w:val="00671D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1DB0"/>
  </w:style>
  <w:style w:type="paragraph" w:styleId="ListParagraph">
    <w:name w:val="List Paragraph"/>
    <w:basedOn w:val="Normal"/>
    <w:uiPriority w:val="34"/>
    <w:qFormat/>
    <w:rsid w:val="00B77786"/>
    <w:pPr>
      <w:ind w:left="720"/>
      <w:contextualSpacing/>
    </w:pPr>
  </w:style>
  <w:style w:type="paragraph" w:styleId="Revision">
    <w:name w:val="Revision"/>
    <w:hidden/>
    <w:uiPriority w:val="99"/>
    <w:semiHidden/>
    <w:rsid w:val="00123310"/>
    <w:pPr>
      <w:spacing w:after="0" w:line="240" w:lineRule="auto"/>
    </w:pPr>
  </w:style>
  <w:style w:type="character" w:styleId="CommentReference">
    <w:name w:val="annotation reference"/>
    <w:basedOn w:val="DefaultParagraphFont"/>
    <w:uiPriority w:val="99"/>
    <w:semiHidden/>
    <w:unhideWhenUsed/>
    <w:rsid w:val="00DC2804"/>
    <w:rPr>
      <w:sz w:val="16"/>
      <w:szCs w:val="16"/>
    </w:rPr>
  </w:style>
  <w:style w:type="paragraph" w:styleId="CommentText">
    <w:name w:val="annotation text"/>
    <w:basedOn w:val="Normal"/>
    <w:link w:val="CommentTextChar"/>
    <w:uiPriority w:val="99"/>
    <w:unhideWhenUsed/>
    <w:rsid w:val="00DC2804"/>
    <w:pPr>
      <w:spacing w:line="240" w:lineRule="auto"/>
    </w:pPr>
    <w:rPr>
      <w:sz w:val="20"/>
      <w:szCs w:val="20"/>
    </w:rPr>
  </w:style>
  <w:style w:type="character" w:customStyle="1" w:styleId="CommentTextChar">
    <w:name w:val="Comment Text Char"/>
    <w:basedOn w:val="DefaultParagraphFont"/>
    <w:link w:val="CommentText"/>
    <w:uiPriority w:val="99"/>
    <w:rsid w:val="00DC2804"/>
    <w:rPr>
      <w:sz w:val="20"/>
      <w:szCs w:val="20"/>
    </w:rPr>
  </w:style>
  <w:style w:type="paragraph" w:styleId="CommentSubject">
    <w:name w:val="annotation subject"/>
    <w:basedOn w:val="CommentText"/>
    <w:next w:val="CommentText"/>
    <w:link w:val="CommentSubjectChar"/>
    <w:uiPriority w:val="99"/>
    <w:semiHidden/>
    <w:unhideWhenUsed/>
    <w:rsid w:val="00DC2804"/>
    <w:rPr>
      <w:b/>
      <w:bCs/>
    </w:rPr>
  </w:style>
  <w:style w:type="character" w:customStyle="1" w:styleId="CommentSubjectChar">
    <w:name w:val="Comment Subject Char"/>
    <w:basedOn w:val="CommentTextChar"/>
    <w:link w:val="CommentSubject"/>
    <w:uiPriority w:val="99"/>
    <w:semiHidden/>
    <w:rsid w:val="00DC2804"/>
    <w:rPr>
      <w:b/>
      <w:bCs/>
      <w:sz w:val="20"/>
      <w:szCs w:val="20"/>
    </w:rPr>
  </w:style>
  <w:style w:type="character" w:styleId="FollowedHyperlink">
    <w:name w:val="FollowedHyperlink"/>
    <w:basedOn w:val="DefaultParagraphFont"/>
    <w:uiPriority w:val="99"/>
    <w:semiHidden/>
    <w:unhideWhenUsed/>
    <w:rsid w:val="00AC560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7320585">
      <w:bodyDiv w:val="1"/>
      <w:marLeft w:val="0"/>
      <w:marRight w:val="0"/>
      <w:marTop w:val="0"/>
      <w:marBottom w:val="0"/>
      <w:divBdr>
        <w:top w:val="none" w:sz="0" w:space="0" w:color="auto"/>
        <w:left w:val="none" w:sz="0" w:space="0" w:color="auto"/>
        <w:bottom w:val="none" w:sz="0" w:space="0" w:color="auto"/>
        <w:right w:val="none" w:sz="0" w:space="0" w:color="auto"/>
      </w:divBdr>
      <w:divsChild>
        <w:div w:id="1545094223">
          <w:marLeft w:val="0"/>
          <w:marRight w:val="0"/>
          <w:marTop w:val="0"/>
          <w:marBottom w:val="0"/>
          <w:divBdr>
            <w:top w:val="none" w:sz="0" w:space="0" w:color="auto"/>
            <w:left w:val="none" w:sz="0" w:space="0" w:color="auto"/>
            <w:bottom w:val="none" w:sz="0" w:space="0" w:color="auto"/>
            <w:right w:val="none" w:sz="0" w:space="0" w:color="auto"/>
          </w:divBdr>
          <w:divsChild>
            <w:div w:id="1903061069">
              <w:marLeft w:val="0"/>
              <w:marRight w:val="0"/>
              <w:marTop w:val="0"/>
              <w:marBottom w:val="0"/>
              <w:divBdr>
                <w:top w:val="none" w:sz="0" w:space="0" w:color="auto"/>
                <w:left w:val="none" w:sz="0" w:space="0" w:color="auto"/>
                <w:bottom w:val="none" w:sz="0" w:space="0" w:color="auto"/>
                <w:right w:val="none" w:sz="0" w:space="0" w:color="auto"/>
              </w:divBdr>
            </w:div>
            <w:div w:id="1998873524">
              <w:marLeft w:val="0"/>
              <w:marRight w:val="0"/>
              <w:marTop w:val="0"/>
              <w:marBottom w:val="0"/>
              <w:divBdr>
                <w:top w:val="none" w:sz="0" w:space="0" w:color="auto"/>
                <w:left w:val="none" w:sz="0" w:space="0" w:color="auto"/>
                <w:bottom w:val="none" w:sz="0" w:space="0" w:color="auto"/>
                <w:right w:val="none" w:sz="0" w:space="0" w:color="auto"/>
              </w:divBdr>
            </w:div>
            <w:div w:id="648553347">
              <w:marLeft w:val="0"/>
              <w:marRight w:val="0"/>
              <w:marTop w:val="0"/>
              <w:marBottom w:val="0"/>
              <w:divBdr>
                <w:top w:val="none" w:sz="0" w:space="0" w:color="auto"/>
                <w:left w:val="none" w:sz="0" w:space="0" w:color="auto"/>
                <w:bottom w:val="none" w:sz="0" w:space="0" w:color="auto"/>
                <w:right w:val="none" w:sz="0" w:space="0" w:color="auto"/>
              </w:divBdr>
            </w:div>
            <w:div w:id="1939632982">
              <w:marLeft w:val="0"/>
              <w:marRight w:val="0"/>
              <w:marTop w:val="0"/>
              <w:marBottom w:val="0"/>
              <w:divBdr>
                <w:top w:val="none" w:sz="0" w:space="0" w:color="auto"/>
                <w:left w:val="none" w:sz="0" w:space="0" w:color="auto"/>
                <w:bottom w:val="none" w:sz="0" w:space="0" w:color="auto"/>
                <w:right w:val="none" w:sz="0" w:space="0" w:color="auto"/>
              </w:divBdr>
            </w:div>
            <w:div w:id="1152020310">
              <w:marLeft w:val="0"/>
              <w:marRight w:val="0"/>
              <w:marTop w:val="0"/>
              <w:marBottom w:val="0"/>
              <w:divBdr>
                <w:top w:val="none" w:sz="0" w:space="0" w:color="auto"/>
                <w:left w:val="none" w:sz="0" w:space="0" w:color="auto"/>
                <w:bottom w:val="none" w:sz="0" w:space="0" w:color="auto"/>
                <w:right w:val="none" w:sz="0" w:space="0" w:color="auto"/>
              </w:divBdr>
            </w:div>
            <w:div w:id="1534348292">
              <w:marLeft w:val="0"/>
              <w:marRight w:val="0"/>
              <w:marTop w:val="0"/>
              <w:marBottom w:val="0"/>
              <w:divBdr>
                <w:top w:val="none" w:sz="0" w:space="0" w:color="auto"/>
                <w:left w:val="none" w:sz="0" w:space="0" w:color="auto"/>
                <w:bottom w:val="none" w:sz="0" w:space="0" w:color="auto"/>
                <w:right w:val="none" w:sz="0" w:space="0" w:color="auto"/>
              </w:divBdr>
            </w:div>
            <w:div w:id="1384790252">
              <w:marLeft w:val="0"/>
              <w:marRight w:val="0"/>
              <w:marTop w:val="0"/>
              <w:marBottom w:val="0"/>
              <w:divBdr>
                <w:top w:val="none" w:sz="0" w:space="0" w:color="auto"/>
                <w:left w:val="none" w:sz="0" w:space="0" w:color="auto"/>
                <w:bottom w:val="none" w:sz="0" w:space="0" w:color="auto"/>
                <w:right w:val="none" w:sz="0" w:space="0" w:color="auto"/>
              </w:divBdr>
            </w:div>
            <w:div w:id="1224296498">
              <w:marLeft w:val="0"/>
              <w:marRight w:val="0"/>
              <w:marTop w:val="0"/>
              <w:marBottom w:val="0"/>
              <w:divBdr>
                <w:top w:val="none" w:sz="0" w:space="0" w:color="auto"/>
                <w:left w:val="none" w:sz="0" w:space="0" w:color="auto"/>
                <w:bottom w:val="none" w:sz="0" w:space="0" w:color="auto"/>
                <w:right w:val="none" w:sz="0" w:space="0" w:color="auto"/>
              </w:divBdr>
            </w:div>
            <w:div w:id="1163623732">
              <w:marLeft w:val="0"/>
              <w:marRight w:val="0"/>
              <w:marTop w:val="0"/>
              <w:marBottom w:val="0"/>
              <w:divBdr>
                <w:top w:val="none" w:sz="0" w:space="0" w:color="auto"/>
                <w:left w:val="none" w:sz="0" w:space="0" w:color="auto"/>
                <w:bottom w:val="none" w:sz="0" w:space="0" w:color="auto"/>
                <w:right w:val="none" w:sz="0" w:space="0" w:color="auto"/>
              </w:divBdr>
            </w:div>
            <w:div w:id="1716275399">
              <w:marLeft w:val="0"/>
              <w:marRight w:val="0"/>
              <w:marTop w:val="0"/>
              <w:marBottom w:val="0"/>
              <w:divBdr>
                <w:top w:val="none" w:sz="0" w:space="0" w:color="auto"/>
                <w:left w:val="none" w:sz="0" w:space="0" w:color="auto"/>
                <w:bottom w:val="none" w:sz="0" w:space="0" w:color="auto"/>
                <w:right w:val="none" w:sz="0" w:space="0" w:color="auto"/>
              </w:divBdr>
            </w:div>
            <w:div w:id="716590268">
              <w:marLeft w:val="0"/>
              <w:marRight w:val="0"/>
              <w:marTop w:val="0"/>
              <w:marBottom w:val="0"/>
              <w:divBdr>
                <w:top w:val="none" w:sz="0" w:space="0" w:color="auto"/>
                <w:left w:val="none" w:sz="0" w:space="0" w:color="auto"/>
                <w:bottom w:val="none" w:sz="0" w:space="0" w:color="auto"/>
                <w:right w:val="none" w:sz="0" w:space="0" w:color="auto"/>
              </w:divBdr>
            </w:div>
            <w:div w:id="1456559506">
              <w:marLeft w:val="0"/>
              <w:marRight w:val="0"/>
              <w:marTop w:val="0"/>
              <w:marBottom w:val="0"/>
              <w:divBdr>
                <w:top w:val="none" w:sz="0" w:space="0" w:color="auto"/>
                <w:left w:val="none" w:sz="0" w:space="0" w:color="auto"/>
                <w:bottom w:val="none" w:sz="0" w:space="0" w:color="auto"/>
                <w:right w:val="none" w:sz="0" w:space="0" w:color="auto"/>
              </w:divBdr>
            </w:div>
            <w:div w:id="1924992224">
              <w:marLeft w:val="0"/>
              <w:marRight w:val="0"/>
              <w:marTop w:val="0"/>
              <w:marBottom w:val="0"/>
              <w:divBdr>
                <w:top w:val="none" w:sz="0" w:space="0" w:color="auto"/>
                <w:left w:val="none" w:sz="0" w:space="0" w:color="auto"/>
                <w:bottom w:val="none" w:sz="0" w:space="0" w:color="auto"/>
                <w:right w:val="none" w:sz="0" w:space="0" w:color="auto"/>
              </w:divBdr>
            </w:div>
            <w:div w:id="1889761040">
              <w:marLeft w:val="0"/>
              <w:marRight w:val="0"/>
              <w:marTop w:val="0"/>
              <w:marBottom w:val="0"/>
              <w:divBdr>
                <w:top w:val="none" w:sz="0" w:space="0" w:color="auto"/>
                <w:left w:val="none" w:sz="0" w:space="0" w:color="auto"/>
                <w:bottom w:val="none" w:sz="0" w:space="0" w:color="auto"/>
                <w:right w:val="none" w:sz="0" w:space="0" w:color="auto"/>
              </w:divBdr>
            </w:div>
            <w:div w:id="1228952936">
              <w:marLeft w:val="0"/>
              <w:marRight w:val="0"/>
              <w:marTop w:val="0"/>
              <w:marBottom w:val="0"/>
              <w:divBdr>
                <w:top w:val="none" w:sz="0" w:space="0" w:color="auto"/>
                <w:left w:val="none" w:sz="0" w:space="0" w:color="auto"/>
                <w:bottom w:val="none" w:sz="0" w:space="0" w:color="auto"/>
                <w:right w:val="none" w:sz="0" w:space="0" w:color="auto"/>
              </w:divBdr>
            </w:div>
            <w:div w:id="474682240">
              <w:marLeft w:val="0"/>
              <w:marRight w:val="0"/>
              <w:marTop w:val="0"/>
              <w:marBottom w:val="0"/>
              <w:divBdr>
                <w:top w:val="none" w:sz="0" w:space="0" w:color="auto"/>
                <w:left w:val="none" w:sz="0" w:space="0" w:color="auto"/>
                <w:bottom w:val="none" w:sz="0" w:space="0" w:color="auto"/>
                <w:right w:val="none" w:sz="0" w:space="0" w:color="auto"/>
              </w:divBdr>
            </w:div>
            <w:div w:id="710569864">
              <w:marLeft w:val="0"/>
              <w:marRight w:val="0"/>
              <w:marTop w:val="0"/>
              <w:marBottom w:val="0"/>
              <w:divBdr>
                <w:top w:val="none" w:sz="0" w:space="0" w:color="auto"/>
                <w:left w:val="none" w:sz="0" w:space="0" w:color="auto"/>
                <w:bottom w:val="none" w:sz="0" w:space="0" w:color="auto"/>
                <w:right w:val="none" w:sz="0" w:space="0" w:color="auto"/>
              </w:divBdr>
            </w:div>
            <w:div w:id="1759211971">
              <w:marLeft w:val="0"/>
              <w:marRight w:val="0"/>
              <w:marTop w:val="0"/>
              <w:marBottom w:val="0"/>
              <w:divBdr>
                <w:top w:val="none" w:sz="0" w:space="0" w:color="auto"/>
                <w:left w:val="none" w:sz="0" w:space="0" w:color="auto"/>
                <w:bottom w:val="none" w:sz="0" w:space="0" w:color="auto"/>
                <w:right w:val="none" w:sz="0" w:space="0" w:color="auto"/>
              </w:divBdr>
            </w:div>
            <w:div w:id="1667710121">
              <w:marLeft w:val="0"/>
              <w:marRight w:val="0"/>
              <w:marTop w:val="0"/>
              <w:marBottom w:val="0"/>
              <w:divBdr>
                <w:top w:val="none" w:sz="0" w:space="0" w:color="auto"/>
                <w:left w:val="none" w:sz="0" w:space="0" w:color="auto"/>
                <w:bottom w:val="none" w:sz="0" w:space="0" w:color="auto"/>
                <w:right w:val="none" w:sz="0" w:space="0" w:color="auto"/>
              </w:divBdr>
            </w:div>
            <w:div w:id="1148090208">
              <w:marLeft w:val="0"/>
              <w:marRight w:val="0"/>
              <w:marTop w:val="0"/>
              <w:marBottom w:val="0"/>
              <w:divBdr>
                <w:top w:val="none" w:sz="0" w:space="0" w:color="auto"/>
                <w:left w:val="none" w:sz="0" w:space="0" w:color="auto"/>
                <w:bottom w:val="none" w:sz="0" w:space="0" w:color="auto"/>
                <w:right w:val="none" w:sz="0" w:space="0" w:color="auto"/>
              </w:divBdr>
            </w:div>
            <w:div w:id="1339772347">
              <w:marLeft w:val="0"/>
              <w:marRight w:val="0"/>
              <w:marTop w:val="0"/>
              <w:marBottom w:val="0"/>
              <w:divBdr>
                <w:top w:val="none" w:sz="0" w:space="0" w:color="auto"/>
                <w:left w:val="none" w:sz="0" w:space="0" w:color="auto"/>
                <w:bottom w:val="none" w:sz="0" w:space="0" w:color="auto"/>
                <w:right w:val="none" w:sz="0" w:space="0" w:color="auto"/>
              </w:divBdr>
            </w:div>
            <w:div w:id="642079808">
              <w:marLeft w:val="0"/>
              <w:marRight w:val="0"/>
              <w:marTop w:val="0"/>
              <w:marBottom w:val="0"/>
              <w:divBdr>
                <w:top w:val="none" w:sz="0" w:space="0" w:color="auto"/>
                <w:left w:val="none" w:sz="0" w:space="0" w:color="auto"/>
                <w:bottom w:val="none" w:sz="0" w:space="0" w:color="auto"/>
                <w:right w:val="none" w:sz="0" w:space="0" w:color="auto"/>
              </w:divBdr>
            </w:div>
            <w:div w:id="647903190">
              <w:marLeft w:val="0"/>
              <w:marRight w:val="0"/>
              <w:marTop w:val="0"/>
              <w:marBottom w:val="0"/>
              <w:divBdr>
                <w:top w:val="none" w:sz="0" w:space="0" w:color="auto"/>
                <w:left w:val="none" w:sz="0" w:space="0" w:color="auto"/>
                <w:bottom w:val="none" w:sz="0" w:space="0" w:color="auto"/>
                <w:right w:val="none" w:sz="0" w:space="0" w:color="auto"/>
              </w:divBdr>
            </w:div>
            <w:div w:id="887495350">
              <w:marLeft w:val="0"/>
              <w:marRight w:val="0"/>
              <w:marTop w:val="0"/>
              <w:marBottom w:val="0"/>
              <w:divBdr>
                <w:top w:val="none" w:sz="0" w:space="0" w:color="auto"/>
                <w:left w:val="none" w:sz="0" w:space="0" w:color="auto"/>
                <w:bottom w:val="none" w:sz="0" w:space="0" w:color="auto"/>
                <w:right w:val="none" w:sz="0" w:space="0" w:color="auto"/>
              </w:divBdr>
            </w:div>
            <w:div w:id="1330404926">
              <w:marLeft w:val="0"/>
              <w:marRight w:val="0"/>
              <w:marTop w:val="0"/>
              <w:marBottom w:val="0"/>
              <w:divBdr>
                <w:top w:val="none" w:sz="0" w:space="0" w:color="auto"/>
                <w:left w:val="none" w:sz="0" w:space="0" w:color="auto"/>
                <w:bottom w:val="none" w:sz="0" w:space="0" w:color="auto"/>
                <w:right w:val="none" w:sz="0" w:space="0" w:color="auto"/>
              </w:divBdr>
            </w:div>
            <w:div w:id="479539400">
              <w:marLeft w:val="0"/>
              <w:marRight w:val="0"/>
              <w:marTop w:val="0"/>
              <w:marBottom w:val="0"/>
              <w:divBdr>
                <w:top w:val="none" w:sz="0" w:space="0" w:color="auto"/>
                <w:left w:val="none" w:sz="0" w:space="0" w:color="auto"/>
                <w:bottom w:val="none" w:sz="0" w:space="0" w:color="auto"/>
                <w:right w:val="none" w:sz="0" w:space="0" w:color="auto"/>
              </w:divBdr>
            </w:div>
            <w:div w:id="2069571085">
              <w:marLeft w:val="0"/>
              <w:marRight w:val="0"/>
              <w:marTop w:val="0"/>
              <w:marBottom w:val="0"/>
              <w:divBdr>
                <w:top w:val="none" w:sz="0" w:space="0" w:color="auto"/>
                <w:left w:val="none" w:sz="0" w:space="0" w:color="auto"/>
                <w:bottom w:val="none" w:sz="0" w:space="0" w:color="auto"/>
                <w:right w:val="none" w:sz="0" w:space="0" w:color="auto"/>
              </w:divBdr>
            </w:div>
            <w:div w:id="1606577639">
              <w:marLeft w:val="0"/>
              <w:marRight w:val="0"/>
              <w:marTop w:val="0"/>
              <w:marBottom w:val="0"/>
              <w:divBdr>
                <w:top w:val="none" w:sz="0" w:space="0" w:color="auto"/>
                <w:left w:val="none" w:sz="0" w:space="0" w:color="auto"/>
                <w:bottom w:val="none" w:sz="0" w:space="0" w:color="auto"/>
                <w:right w:val="none" w:sz="0" w:space="0" w:color="auto"/>
              </w:divBdr>
            </w:div>
            <w:div w:id="1913348841">
              <w:marLeft w:val="0"/>
              <w:marRight w:val="0"/>
              <w:marTop w:val="0"/>
              <w:marBottom w:val="0"/>
              <w:divBdr>
                <w:top w:val="none" w:sz="0" w:space="0" w:color="auto"/>
                <w:left w:val="none" w:sz="0" w:space="0" w:color="auto"/>
                <w:bottom w:val="none" w:sz="0" w:space="0" w:color="auto"/>
                <w:right w:val="none" w:sz="0" w:space="0" w:color="auto"/>
              </w:divBdr>
            </w:div>
            <w:div w:id="66192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855267">
      <w:bodyDiv w:val="1"/>
      <w:marLeft w:val="0"/>
      <w:marRight w:val="0"/>
      <w:marTop w:val="0"/>
      <w:marBottom w:val="0"/>
      <w:divBdr>
        <w:top w:val="none" w:sz="0" w:space="0" w:color="auto"/>
        <w:left w:val="none" w:sz="0" w:space="0" w:color="auto"/>
        <w:bottom w:val="none" w:sz="0" w:space="0" w:color="auto"/>
        <w:right w:val="none" w:sz="0" w:space="0" w:color="auto"/>
      </w:divBdr>
      <w:divsChild>
        <w:div w:id="1933934540">
          <w:marLeft w:val="0"/>
          <w:marRight w:val="0"/>
          <w:marTop w:val="0"/>
          <w:marBottom w:val="0"/>
          <w:divBdr>
            <w:top w:val="none" w:sz="0" w:space="0" w:color="auto"/>
            <w:left w:val="none" w:sz="0" w:space="0" w:color="auto"/>
            <w:bottom w:val="none" w:sz="0" w:space="0" w:color="auto"/>
            <w:right w:val="none" w:sz="0" w:space="0" w:color="auto"/>
          </w:divBdr>
          <w:divsChild>
            <w:div w:id="1679848016">
              <w:marLeft w:val="0"/>
              <w:marRight w:val="0"/>
              <w:marTop w:val="0"/>
              <w:marBottom w:val="0"/>
              <w:divBdr>
                <w:top w:val="none" w:sz="0" w:space="0" w:color="auto"/>
                <w:left w:val="none" w:sz="0" w:space="0" w:color="auto"/>
                <w:bottom w:val="none" w:sz="0" w:space="0" w:color="auto"/>
                <w:right w:val="none" w:sz="0" w:space="0" w:color="auto"/>
              </w:divBdr>
            </w:div>
            <w:div w:id="282929629">
              <w:marLeft w:val="0"/>
              <w:marRight w:val="0"/>
              <w:marTop w:val="0"/>
              <w:marBottom w:val="0"/>
              <w:divBdr>
                <w:top w:val="none" w:sz="0" w:space="0" w:color="auto"/>
                <w:left w:val="none" w:sz="0" w:space="0" w:color="auto"/>
                <w:bottom w:val="none" w:sz="0" w:space="0" w:color="auto"/>
                <w:right w:val="none" w:sz="0" w:space="0" w:color="auto"/>
              </w:divBdr>
            </w:div>
            <w:div w:id="294068937">
              <w:marLeft w:val="0"/>
              <w:marRight w:val="0"/>
              <w:marTop w:val="0"/>
              <w:marBottom w:val="0"/>
              <w:divBdr>
                <w:top w:val="none" w:sz="0" w:space="0" w:color="auto"/>
                <w:left w:val="none" w:sz="0" w:space="0" w:color="auto"/>
                <w:bottom w:val="none" w:sz="0" w:space="0" w:color="auto"/>
                <w:right w:val="none" w:sz="0" w:space="0" w:color="auto"/>
              </w:divBdr>
            </w:div>
            <w:div w:id="2066294746">
              <w:marLeft w:val="0"/>
              <w:marRight w:val="0"/>
              <w:marTop w:val="0"/>
              <w:marBottom w:val="0"/>
              <w:divBdr>
                <w:top w:val="none" w:sz="0" w:space="0" w:color="auto"/>
                <w:left w:val="none" w:sz="0" w:space="0" w:color="auto"/>
                <w:bottom w:val="none" w:sz="0" w:space="0" w:color="auto"/>
                <w:right w:val="none" w:sz="0" w:space="0" w:color="auto"/>
              </w:divBdr>
            </w:div>
            <w:div w:id="1964074800">
              <w:marLeft w:val="0"/>
              <w:marRight w:val="0"/>
              <w:marTop w:val="0"/>
              <w:marBottom w:val="0"/>
              <w:divBdr>
                <w:top w:val="none" w:sz="0" w:space="0" w:color="auto"/>
                <w:left w:val="none" w:sz="0" w:space="0" w:color="auto"/>
                <w:bottom w:val="none" w:sz="0" w:space="0" w:color="auto"/>
                <w:right w:val="none" w:sz="0" w:space="0" w:color="auto"/>
              </w:divBdr>
            </w:div>
            <w:div w:id="1417901067">
              <w:marLeft w:val="0"/>
              <w:marRight w:val="0"/>
              <w:marTop w:val="0"/>
              <w:marBottom w:val="0"/>
              <w:divBdr>
                <w:top w:val="none" w:sz="0" w:space="0" w:color="auto"/>
                <w:left w:val="none" w:sz="0" w:space="0" w:color="auto"/>
                <w:bottom w:val="none" w:sz="0" w:space="0" w:color="auto"/>
                <w:right w:val="none" w:sz="0" w:space="0" w:color="auto"/>
              </w:divBdr>
            </w:div>
            <w:div w:id="2116747790">
              <w:marLeft w:val="0"/>
              <w:marRight w:val="0"/>
              <w:marTop w:val="0"/>
              <w:marBottom w:val="0"/>
              <w:divBdr>
                <w:top w:val="none" w:sz="0" w:space="0" w:color="auto"/>
                <w:left w:val="none" w:sz="0" w:space="0" w:color="auto"/>
                <w:bottom w:val="none" w:sz="0" w:space="0" w:color="auto"/>
                <w:right w:val="none" w:sz="0" w:space="0" w:color="auto"/>
              </w:divBdr>
            </w:div>
            <w:div w:id="1754740063">
              <w:marLeft w:val="0"/>
              <w:marRight w:val="0"/>
              <w:marTop w:val="0"/>
              <w:marBottom w:val="0"/>
              <w:divBdr>
                <w:top w:val="none" w:sz="0" w:space="0" w:color="auto"/>
                <w:left w:val="none" w:sz="0" w:space="0" w:color="auto"/>
                <w:bottom w:val="none" w:sz="0" w:space="0" w:color="auto"/>
                <w:right w:val="none" w:sz="0" w:space="0" w:color="auto"/>
              </w:divBdr>
            </w:div>
            <w:div w:id="123037127">
              <w:marLeft w:val="0"/>
              <w:marRight w:val="0"/>
              <w:marTop w:val="0"/>
              <w:marBottom w:val="0"/>
              <w:divBdr>
                <w:top w:val="none" w:sz="0" w:space="0" w:color="auto"/>
                <w:left w:val="none" w:sz="0" w:space="0" w:color="auto"/>
                <w:bottom w:val="none" w:sz="0" w:space="0" w:color="auto"/>
                <w:right w:val="none" w:sz="0" w:space="0" w:color="auto"/>
              </w:divBdr>
            </w:div>
            <w:div w:id="814764274">
              <w:marLeft w:val="0"/>
              <w:marRight w:val="0"/>
              <w:marTop w:val="0"/>
              <w:marBottom w:val="0"/>
              <w:divBdr>
                <w:top w:val="none" w:sz="0" w:space="0" w:color="auto"/>
                <w:left w:val="none" w:sz="0" w:space="0" w:color="auto"/>
                <w:bottom w:val="none" w:sz="0" w:space="0" w:color="auto"/>
                <w:right w:val="none" w:sz="0" w:space="0" w:color="auto"/>
              </w:divBdr>
            </w:div>
            <w:div w:id="1678194409">
              <w:marLeft w:val="0"/>
              <w:marRight w:val="0"/>
              <w:marTop w:val="0"/>
              <w:marBottom w:val="0"/>
              <w:divBdr>
                <w:top w:val="none" w:sz="0" w:space="0" w:color="auto"/>
                <w:left w:val="none" w:sz="0" w:space="0" w:color="auto"/>
                <w:bottom w:val="none" w:sz="0" w:space="0" w:color="auto"/>
                <w:right w:val="none" w:sz="0" w:space="0" w:color="auto"/>
              </w:divBdr>
            </w:div>
            <w:div w:id="506215041">
              <w:marLeft w:val="0"/>
              <w:marRight w:val="0"/>
              <w:marTop w:val="0"/>
              <w:marBottom w:val="0"/>
              <w:divBdr>
                <w:top w:val="none" w:sz="0" w:space="0" w:color="auto"/>
                <w:left w:val="none" w:sz="0" w:space="0" w:color="auto"/>
                <w:bottom w:val="none" w:sz="0" w:space="0" w:color="auto"/>
                <w:right w:val="none" w:sz="0" w:space="0" w:color="auto"/>
              </w:divBdr>
            </w:div>
            <w:div w:id="1883202908">
              <w:marLeft w:val="0"/>
              <w:marRight w:val="0"/>
              <w:marTop w:val="0"/>
              <w:marBottom w:val="0"/>
              <w:divBdr>
                <w:top w:val="none" w:sz="0" w:space="0" w:color="auto"/>
                <w:left w:val="none" w:sz="0" w:space="0" w:color="auto"/>
                <w:bottom w:val="none" w:sz="0" w:space="0" w:color="auto"/>
                <w:right w:val="none" w:sz="0" w:space="0" w:color="auto"/>
              </w:divBdr>
            </w:div>
            <w:div w:id="393089407">
              <w:marLeft w:val="0"/>
              <w:marRight w:val="0"/>
              <w:marTop w:val="0"/>
              <w:marBottom w:val="0"/>
              <w:divBdr>
                <w:top w:val="none" w:sz="0" w:space="0" w:color="auto"/>
                <w:left w:val="none" w:sz="0" w:space="0" w:color="auto"/>
                <w:bottom w:val="none" w:sz="0" w:space="0" w:color="auto"/>
                <w:right w:val="none" w:sz="0" w:space="0" w:color="auto"/>
              </w:divBdr>
            </w:div>
            <w:div w:id="1166827087">
              <w:marLeft w:val="0"/>
              <w:marRight w:val="0"/>
              <w:marTop w:val="0"/>
              <w:marBottom w:val="0"/>
              <w:divBdr>
                <w:top w:val="none" w:sz="0" w:space="0" w:color="auto"/>
                <w:left w:val="none" w:sz="0" w:space="0" w:color="auto"/>
                <w:bottom w:val="none" w:sz="0" w:space="0" w:color="auto"/>
                <w:right w:val="none" w:sz="0" w:space="0" w:color="auto"/>
              </w:divBdr>
            </w:div>
            <w:div w:id="869298306">
              <w:marLeft w:val="0"/>
              <w:marRight w:val="0"/>
              <w:marTop w:val="0"/>
              <w:marBottom w:val="0"/>
              <w:divBdr>
                <w:top w:val="none" w:sz="0" w:space="0" w:color="auto"/>
                <w:left w:val="none" w:sz="0" w:space="0" w:color="auto"/>
                <w:bottom w:val="none" w:sz="0" w:space="0" w:color="auto"/>
                <w:right w:val="none" w:sz="0" w:space="0" w:color="auto"/>
              </w:divBdr>
            </w:div>
            <w:div w:id="1335110628">
              <w:marLeft w:val="0"/>
              <w:marRight w:val="0"/>
              <w:marTop w:val="0"/>
              <w:marBottom w:val="0"/>
              <w:divBdr>
                <w:top w:val="none" w:sz="0" w:space="0" w:color="auto"/>
                <w:left w:val="none" w:sz="0" w:space="0" w:color="auto"/>
                <w:bottom w:val="none" w:sz="0" w:space="0" w:color="auto"/>
                <w:right w:val="none" w:sz="0" w:space="0" w:color="auto"/>
              </w:divBdr>
            </w:div>
            <w:div w:id="1277637063">
              <w:marLeft w:val="0"/>
              <w:marRight w:val="0"/>
              <w:marTop w:val="0"/>
              <w:marBottom w:val="0"/>
              <w:divBdr>
                <w:top w:val="none" w:sz="0" w:space="0" w:color="auto"/>
                <w:left w:val="none" w:sz="0" w:space="0" w:color="auto"/>
                <w:bottom w:val="none" w:sz="0" w:space="0" w:color="auto"/>
                <w:right w:val="none" w:sz="0" w:space="0" w:color="auto"/>
              </w:divBdr>
            </w:div>
            <w:div w:id="1129011382">
              <w:marLeft w:val="0"/>
              <w:marRight w:val="0"/>
              <w:marTop w:val="0"/>
              <w:marBottom w:val="0"/>
              <w:divBdr>
                <w:top w:val="none" w:sz="0" w:space="0" w:color="auto"/>
                <w:left w:val="none" w:sz="0" w:space="0" w:color="auto"/>
                <w:bottom w:val="none" w:sz="0" w:space="0" w:color="auto"/>
                <w:right w:val="none" w:sz="0" w:space="0" w:color="auto"/>
              </w:divBdr>
            </w:div>
            <w:div w:id="1411852921">
              <w:marLeft w:val="0"/>
              <w:marRight w:val="0"/>
              <w:marTop w:val="0"/>
              <w:marBottom w:val="0"/>
              <w:divBdr>
                <w:top w:val="none" w:sz="0" w:space="0" w:color="auto"/>
                <w:left w:val="none" w:sz="0" w:space="0" w:color="auto"/>
                <w:bottom w:val="none" w:sz="0" w:space="0" w:color="auto"/>
                <w:right w:val="none" w:sz="0" w:space="0" w:color="auto"/>
              </w:divBdr>
            </w:div>
            <w:div w:id="1879707105">
              <w:marLeft w:val="0"/>
              <w:marRight w:val="0"/>
              <w:marTop w:val="0"/>
              <w:marBottom w:val="0"/>
              <w:divBdr>
                <w:top w:val="none" w:sz="0" w:space="0" w:color="auto"/>
                <w:left w:val="none" w:sz="0" w:space="0" w:color="auto"/>
                <w:bottom w:val="none" w:sz="0" w:space="0" w:color="auto"/>
                <w:right w:val="none" w:sz="0" w:space="0" w:color="auto"/>
              </w:divBdr>
            </w:div>
            <w:div w:id="2009818600">
              <w:marLeft w:val="0"/>
              <w:marRight w:val="0"/>
              <w:marTop w:val="0"/>
              <w:marBottom w:val="0"/>
              <w:divBdr>
                <w:top w:val="none" w:sz="0" w:space="0" w:color="auto"/>
                <w:left w:val="none" w:sz="0" w:space="0" w:color="auto"/>
                <w:bottom w:val="none" w:sz="0" w:space="0" w:color="auto"/>
                <w:right w:val="none" w:sz="0" w:space="0" w:color="auto"/>
              </w:divBdr>
            </w:div>
            <w:div w:id="182792215">
              <w:marLeft w:val="0"/>
              <w:marRight w:val="0"/>
              <w:marTop w:val="0"/>
              <w:marBottom w:val="0"/>
              <w:divBdr>
                <w:top w:val="none" w:sz="0" w:space="0" w:color="auto"/>
                <w:left w:val="none" w:sz="0" w:space="0" w:color="auto"/>
                <w:bottom w:val="none" w:sz="0" w:space="0" w:color="auto"/>
                <w:right w:val="none" w:sz="0" w:space="0" w:color="auto"/>
              </w:divBdr>
            </w:div>
            <w:div w:id="1895115334">
              <w:marLeft w:val="0"/>
              <w:marRight w:val="0"/>
              <w:marTop w:val="0"/>
              <w:marBottom w:val="0"/>
              <w:divBdr>
                <w:top w:val="none" w:sz="0" w:space="0" w:color="auto"/>
                <w:left w:val="none" w:sz="0" w:space="0" w:color="auto"/>
                <w:bottom w:val="none" w:sz="0" w:space="0" w:color="auto"/>
                <w:right w:val="none" w:sz="0" w:space="0" w:color="auto"/>
              </w:divBdr>
            </w:div>
            <w:div w:id="1711302466">
              <w:marLeft w:val="0"/>
              <w:marRight w:val="0"/>
              <w:marTop w:val="0"/>
              <w:marBottom w:val="0"/>
              <w:divBdr>
                <w:top w:val="none" w:sz="0" w:space="0" w:color="auto"/>
                <w:left w:val="none" w:sz="0" w:space="0" w:color="auto"/>
                <w:bottom w:val="none" w:sz="0" w:space="0" w:color="auto"/>
                <w:right w:val="none" w:sz="0" w:space="0" w:color="auto"/>
              </w:divBdr>
            </w:div>
            <w:div w:id="2006516479">
              <w:marLeft w:val="0"/>
              <w:marRight w:val="0"/>
              <w:marTop w:val="0"/>
              <w:marBottom w:val="0"/>
              <w:divBdr>
                <w:top w:val="none" w:sz="0" w:space="0" w:color="auto"/>
                <w:left w:val="none" w:sz="0" w:space="0" w:color="auto"/>
                <w:bottom w:val="none" w:sz="0" w:space="0" w:color="auto"/>
                <w:right w:val="none" w:sz="0" w:space="0" w:color="auto"/>
              </w:divBdr>
            </w:div>
            <w:div w:id="134565304">
              <w:marLeft w:val="0"/>
              <w:marRight w:val="0"/>
              <w:marTop w:val="0"/>
              <w:marBottom w:val="0"/>
              <w:divBdr>
                <w:top w:val="none" w:sz="0" w:space="0" w:color="auto"/>
                <w:left w:val="none" w:sz="0" w:space="0" w:color="auto"/>
                <w:bottom w:val="none" w:sz="0" w:space="0" w:color="auto"/>
                <w:right w:val="none" w:sz="0" w:space="0" w:color="auto"/>
              </w:divBdr>
            </w:div>
            <w:div w:id="545874294">
              <w:marLeft w:val="0"/>
              <w:marRight w:val="0"/>
              <w:marTop w:val="0"/>
              <w:marBottom w:val="0"/>
              <w:divBdr>
                <w:top w:val="none" w:sz="0" w:space="0" w:color="auto"/>
                <w:left w:val="none" w:sz="0" w:space="0" w:color="auto"/>
                <w:bottom w:val="none" w:sz="0" w:space="0" w:color="auto"/>
                <w:right w:val="none" w:sz="0" w:space="0" w:color="auto"/>
              </w:divBdr>
            </w:div>
            <w:div w:id="225575153">
              <w:marLeft w:val="0"/>
              <w:marRight w:val="0"/>
              <w:marTop w:val="0"/>
              <w:marBottom w:val="0"/>
              <w:divBdr>
                <w:top w:val="none" w:sz="0" w:space="0" w:color="auto"/>
                <w:left w:val="none" w:sz="0" w:space="0" w:color="auto"/>
                <w:bottom w:val="none" w:sz="0" w:space="0" w:color="auto"/>
                <w:right w:val="none" w:sz="0" w:space="0" w:color="auto"/>
              </w:divBdr>
            </w:div>
            <w:div w:id="33403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jonotuke.github.io/monitoR/" TargetMode="External"/><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comments" Target="comment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James.Brereton@sparsholt.ac.uk" TargetMode="External"/><Relationship Id="rId24" Type="http://schemas.microsoft.com/office/2011/relationships/people" Target="people.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fontTable" Target="fontTable.xml"/><Relationship Id="rId10" Type="http://schemas.microsoft.com/office/2018/08/relationships/commentsExtensible" Target="commentsExtensible.xml"/><Relationship Id="rId19" Type="http://schemas.openxmlformats.org/officeDocument/2006/relationships/image" Target="media/image7.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2.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388</TotalTime>
  <Pages>15</Pages>
  <Words>12439</Words>
  <Characters>70905</Characters>
  <Application>Microsoft Office Word</Application>
  <DocSecurity>0</DocSecurity>
  <Lines>590</Lines>
  <Paragraphs>166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Reviewer</dc:creator>
  <cp:keywords/>
  <dc:description/>
  <cp:lastModifiedBy>Simon Tuke</cp:lastModifiedBy>
  <cp:revision>92</cp:revision>
  <dcterms:created xsi:type="dcterms:W3CDTF">2024-07-31T10:06:00Z</dcterms:created>
  <dcterms:modified xsi:type="dcterms:W3CDTF">2024-08-08T02:05:00Z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id="kfUkmeQT"/&gt;&lt;style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